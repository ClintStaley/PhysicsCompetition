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15BE84" w14:textId="77777777" w:rsidR="00475DEA" w:rsidRDefault="00E91608">
      <w:pPr>
        <w:jc w:val="center"/>
        <w:rPr>
          <w:rFonts w:ascii="Times New Roman" w:hAnsi="Times New Roman" w:cs="Times New Roman"/>
          <w:b/>
          <w:sz w:val="40"/>
        </w:rPr>
      </w:pPr>
      <w:r>
        <w:rPr>
          <w:rFonts w:ascii="Times New Roman" w:hAnsi="Times New Roman" w:cs="Times New Roman"/>
          <w:b/>
          <w:sz w:val="40"/>
        </w:rPr>
        <w:t>Engineering Competition REST Service</w:t>
      </w:r>
    </w:p>
    <w:p w14:paraId="5B3A8420" w14:textId="77777777" w:rsidR="00475DEA" w:rsidRDefault="00E91608">
      <w:pPr>
        <w:jc w:val="center"/>
        <w:rPr>
          <w:rFonts w:ascii="Times New Roman" w:hAnsi="Times New Roman" w:cs="Times New Roman"/>
        </w:rPr>
      </w:pPr>
      <w:r>
        <w:rPr>
          <w:rFonts w:ascii="Times New Roman" w:hAnsi="Times New Roman" w:cs="Times New Roman"/>
        </w:rPr>
        <w:t>Copyright 2017, Clinton Staley</w:t>
      </w:r>
    </w:p>
    <w:p w14:paraId="6EEBA5F9" w14:textId="77777777" w:rsidR="00475DEA" w:rsidRDefault="00E91608">
      <w:pPr>
        <w:pStyle w:val="Heading2"/>
        <w:numPr>
          <w:ilvl w:val="1"/>
          <w:numId w:val="2"/>
        </w:numPr>
        <w:ind w:left="0" w:firstLine="0"/>
      </w:pPr>
      <w:r>
        <w:t>Updates</w:t>
      </w:r>
    </w:p>
    <w:p w14:paraId="614B464E" w14:textId="77777777" w:rsidR="00475DEA" w:rsidRDefault="00E91608">
      <w:r>
        <w:rPr>
          <w:rFonts w:ascii="Times New Roman" w:hAnsi="Times New Roman" w:cs="Times New Roman"/>
          <w:b/>
          <w:bCs/>
        </w:rPr>
        <w:t>6/1/21 Revised NOT_FOUND ambiguity: removed NOT_FOUND from Error Codes section.</w:t>
      </w:r>
    </w:p>
    <w:p w14:paraId="1FD4FA20" w14:textId="31DDEC65" w:rsidR="00475DEA" w:rsidRDefault="00E91608">
      <w:pPr>
        <w:rPr>
          <w:ins w:id="0" w:author="Dillon" w:date="2021-08-06T16:22:00Z"/>
          <w:rFonts w:ascii="Times New Roman" w:hAnsi="Times New Roman" w:cs="Times New Roman"/>
          <w:b/>
          <w:bCs/>
        </w:rPr>
      </w:pPr>
      <w:r>
        <w:rPr>
          <w:rFonts w:ascii="Times New Roman" w:hAnsi="Times New Roman" w:cs="Times New Roman"/>
          <w:b/>
          <w:bCs/>
        </w:rPr>
        <w:t>6/18/21 Changed Ssn identifier from cookie to id</w:t>
      </w:r>
    </w:p>
    <w:p w14:paraId="29C2BCA7" w14:textId="0BD6EED6" w:rsidR="003D0E1F" w:rsidRDefault="003D0E1F">
      <w:ins w:id="1" w:author="Dillon" w:date="2021-08-06T16:22:00Z">
        <w:r>
          <w:rPr>
            <w:rFonts w:ascii="Times New Roman" w:hAnsi="Times New Roman" w:cs="Times New Roman"/>
            <w:b/>
            <w:bCs/>
          </w:rPr>
          <w:t>8/6/</w:t>
        </w:r>
      </w:ins>
      <w:ins w:id="2" w:author="Dillon" w:date="2021-08-06T16:23:00Z">
        <w:r>
          <w:rPr>
            <w:rFonts w:ascii="Times New Roman" w:hAnsi="Times New Roman" w:cs="Times New Roman"/>
            <w:b/>
            <w:bCs/>
          </w:rPr>
          <w:t>21 Added hints field to cmp</w:t>
        </w:r>
      </w:ins>
      <w:ins w:id="3" w:author="Dillon" w:date="2021-08-06T16:36:00Z">
        <w:r w:rsidR="00E91608">
          <w:rPr>
            <w:rFonts w:ascii="Times New Roman" w:hAnsi="Times New Roman" w:cs="Times New Roman"/>
            <w:b/>
            <w:bCs/>
          </w:rPr>
          <w:t>, removed tutorial from ctps</w:t>
        </w:r>
      </w:ins>
    </w:p>
    <w:p w14:paraId="488C64A8" w14:textId="77777777" w:rsidR="00475DEA" w:rsidRDefault="00E91608">
      <w:pPr>
        <w:rPr>
          <w:rFonts w:ascii="Times New Roman" w:hAnsi="Times New Roman" w:cs="Times New Roman"/>
          <w:b/>
          <w:sz w:val="36"/>
          <w:szCs w:val="36"/>
        </w:rPr>
      </w:pPr>
      <w:r>
        <w:rPr>
          <w:rFonts w:ascii="Times New Roman" w:hAnsi="Times New Roman" w:cs="Times New Roman"/>
          <w:b/>
          <w:sz w:val="36"/>
          <w:szCs w:val="36"/>
        </w:rPr>
        <w:t>Overview</w:t>
      </w:r>
    </w:p>
    <w:p w14:paraId="4CFE625D" w14:textId="77777777" w:rsidR="00475DEA" w:rsidRDefault="00E91608">
      <w:r>
        <w:rPr>
          <w:rFonts w:ascii="Times New Roman" w:hAnsi="Times New Roman" w:cs="Times New Roman"/>
        </w:rPr>
        <w:t xml:space="preserve">The Virtual Design Competition </w:t>
      </w:r>
      <w:r>
        <w:rPr>
          <w:rFonts w:ascii="Times New Roman" w:hAnsi="Times New Roman" w:cs="Times New Roman"/>
        </w:rPr>
        <w:t>Service (VCS) provides a REST interface for managing virtual science and engineering design competitions.  It tracks students, teachers, classes, and competitions.</w:t>
      </w:r>
    </w:p>
    <w:p w14:paraId="561061C0" w14:textId="77777777" w:rsidR="00475DEA" w:rsidRDefault="00E91608">
      <w:pPr>
        <w:rPr>
          <w:rFonts w:ascii="Times New Roman" w:hAnsi="Times New Roman" w:cs="Times New Roman"/>
          <w:b/>
          <w:sz w:val="36"/>
          <w:szCs w:val="36"/>
        </w:rPr>
      </w:pPr>
      <w:r>
        <w:rPr>
          <w:rFonts w:ascii="Times New Roman" w:hAnsi="Times New Roman" w:cs="Times New Roman"/>
          <w:b/>
          <w:sz w:val="36"/>
          <w:szCs w:val="36"/>
        </w:rPr>
        <w:t>General Points</w:t>
      </w:r>
    </w:p>
    <w:p w14:paraId="4D82E608" w14:textId="77777777" w:rsidR="00475DEA" w:rsidRDefault="00E91608">
      <w:pPr>
        <w:rPr>
          <w:rFonts w:ascii="Times New Roman" w:hAnsi="Times New Roman" w:cs="Times New Roman"/>
        </w:rPr>
      </w:pPr>
      <w:r>
        <w:rPr>
          <w:rFonts w:ascii="Times New Roman" w:hAnsi="Times New Roman" w:cs="Times New Roman"/>
        </w:rPr>
        <w:t>The following design points apply across the document.</w:t>
      </w:r>
    </w:p>
    <w:p w14:paraId="31BF8E3C" w14:textId="77777777" w:rsidR="00475DEA" w:rsidRDefault="00E91608">
      <w:pPr>
        <w:pStyle w:val="ListParagraph"/>
        <w:numPr>
          <w:ilvl w:val="0"/>
          <w:numId w:val="3"/>
        </w:numPr>
      </w:pPr>
      <w:r>
        <w:rPr>
          <w:rFonts w:ascii="Times New Roman" w:hAnsi="Times New Roman" w:cs="Times New Roman"/>
        </w:rPr>
        <w:t xml:space="preserve">All resource URLs are </w:t>
      </w:r>
      <w:r>
        <w:rPr>
          <w:rFonts w:ascii="Times New Roman" w:hAnsi="Times New Roman" w:cs="Times New Roman"/>
        </w:rPr>
        <w:t>prefixed by some root URL, (e.g. http://www.softwareinventions.com/VCS/)</w:t>
      </w:r>
    </w:p>
    <w:p w14:paraId="1CC058A9" w14:textId="77777777" w:rsidR="00475DEA" w:rsidRDefault="00E91608">
      <w:pPr>
        <w:pStyle w:val="ListParagraph"/>
        <w:numPr>
          <w:ilvl w:val="0"/>
          <w:numId w:val="3"/>
        </w:numPr>
      </w:pPr>
      <w:r>
        <w:rPr>
          <w:rFonts w:ascii="Times New Roman" w:hAnsi="Times New Roman" w:cs="Times New Roman"/>
        </w:rPr>
        <w:t>All resources accept and provide only JSON body content.   And per REST standards, all successful (200 code) DELETE actions return empty body.</w:t>
      </w:r>
    </w:p>
    <w:p w14:paraId="1A15FC1A" w14:textId="77777777" w:rsidR="00475DEA" w:rsidRDefault="00E91608">
      <w:pPr>
        <w:pStyle w:val="ListParagraph"/>
        <w:numPr>
          <w:ilvl w:val="0"/>
          <w:numId w:val="3"/>
        </w:numPr>
      </w:pPr>
      <w:r>
        <w:rPr>
          <w:rFonts w:ascii="Times New Roman" w:hAnsi="Times New Roman" w:cs="Times New Roman"/>
        </w:rPr>
        <w:t>Some GET operations allow get-parameters</w:t>
      </w:r>
      <w:r>
        <w:rPr>
          <w:rFonts w:ascii="Times New Roman" w:hAnsi="Times New Roman" w:cs="Times New Roman"/>
        </w:rPr>
        <w:t>. These are listed directly after the GET word. All get-parameters are optional unless given in bold.</w:t>
      </w:r>
    </w:p>
    <w:p w14:paraId="58752778" w14:textId="77777777" w:rsidR="00475DEA" w:rsidRDefault="00E91608">
      <w:pPr>
        <w:pStyle w:val="ListParagraph"/>
        <w:numPr>
          <w:ilvl w:val="0"/>
          <w:numId w:val="3"/>
        </w:numPr>
      </w:pPr>
      <w:r>
        <w:rPr>
          <w:rFonts w:ascii="Times New Roman" w:hAnsi="Times New Roman" w:cs="Times New Roman"/>
        </w:rPr>
        <w:t>Absent documentation to the contrary, all DELETE calls, POST, and PUT calls with a non-200 HTTP response return as their body content, a list of JSON obje</w:t>
      </w:r>
      <w:r>
        <w:rPr>
          <w:rFonts w:ascii="Times New Roman" w:hAnsi="Times New Roman" w:cs="Times New Roman"/>
        </w:rPr>
        <w:t>cts describing any errors that occured.  Error objects are of form {tag: {errorTag}, params: {params}} where errorTag is a string tag identifying the error, and params is a possibly-empty array of additional values needed to fill in details about the error</w:t>
      </w:r>
      <w:r>
        <w:rPr>
          <w:rFonts w:ascii="Times New Roman" w:hAnsi="Times New Roman" w:cs="Times New Roman"/>
        </w:rPr>
        <w:t>. E.g. {tag: "missingField", params: ["lastName"]}</w:t>
      </w:r>
    </w:p>
    <w:p w14:paraId="2177FF03" w14:textId="77777777" w:rsidR="00475DEA" w:rsidRDefault="00E91608">
      <w:pPr>
        <w:pStyle w:val="ListParagraph"/>
        <w:numPr>
          <w:ilvl w:val="0"/>
          <w:numId w:val="3"/>
        </w:numPr>
      </w:pPr>
      <w:r>
        <w:rPr>
          <w:rFonts w:ascii="Times New Roman" w:hAnsi="Times New Roman" w:cs="Times New Roman"/>
        </w:rPr>
        <w:t>Resource documentation lists possible errors only when the error is not obvious from this General Points section.  Relevant errors may appear in any order in the body. Missing field errors are checked firs</w:t>
      </w:r>
      <w:r>
        <w:rPr>
          <w:rFonts w:ascii="Times New Roman" w:hAnsi="Times New Roman" w:cs="Times New Roman"/>
        </w:rPr>
        <w:t>t, and no further errors are reported if missing fields are found.</w:t>
      </w:r>
    </w:p>
    <w:p w14:paraId="137ED675" w14:textId="77777777" w:rsidR="00475DEA" w:rsidRDefault="00E91608">
      <w:pPr>
        <w:pStyle w:val="ListParagraph"/>
        <w:numPr>
          <w:ilvl w:val="0"/>
          <w:numId w:val="3"/>
        </w:numPr>
      </w:pPr>
      <w:r>
        <w:rPr>
          <w:rFonts w:ascii="Times New Roman" w:hAnsi="Times New Roman" w:cs="Times New Roman"/>
        </w:rPr>
        <w:t>All resource-creating POST calls return the newly created resource as a URI via the Location response header, not in the response body. The respose body for such POSTs is reserved for error</w:t>
      </w:r>
      <w:r>
        <w:rPr>
          <w:rFonts w:ascii="Times New Roman" w:hAnsi="Times New Roman" w:cs="Times New Roman"/>
        </w:rPr>
        <w:t xml:space="preserve"> information, per point 4.</w:t>
      </w:r>
    </w:p>
    <w:p w14:paraId="03F5FB1C" w14:textId="77777777" w:rsidR="00475DEA" w:rsidRDefault="00E91608">
      <w:pPr>
        <w:pStyle w:val="ListParagraph"/>
        <w:numPr>
          <w:ilvl w:val="0"/>
          <w:numId w:val="3"/>
        </w:numPr>
      </w:pPr>
      <w:r>
        <w:rPr>
          <w:rFonts w:ascii="Times New Roman" w:hAnsi="Times New Roman" w:cs="Times New Roman"/>
        </w:rPr>
        <w:t xml:space="preserve">GET calls return one of the following, returning the earliest one that is applicable.  Response body is empty in cases b-d. </w:t>
      </w:r>
    </w:p>
    <w:p w14:paraId="0EAF01EB" w14:textId="77777777" w:rsidR="00475DEA" w:rsidRDefault="00E91608">
      <w:pPr>
        <w:pStyle w:val="ListParagraph"/>
        <w:numPr>
          <w:ilvl w:val="1"/>
          <w:numId w:val="3"/>
        </w:numPr>
        <w:rPr>
          <w:rFonts w:ascii="Times New Roman" w:hAnsi="Times New Roman" w:cs="Times New Roman"/>
        </w:rPr>
      </w:pPr>
      <w:r>
        <w:rPr>
          <w:rFonts w:ascii="Times New Roman" w:hAnsi="Times New Roman" w:cs="Times New Roman"/>
        </w:rPr>
        <w:t>500 for any server error, as described under points 11, 12, and 15</w:t>
      </w:r>
    </w:p>
    <w:p w14:paraId="6AE9564E" w14:textId="77777777" w:rsidR="00475DEA" w:rsidRDefault="00E91608">
      <w:pPr>
        <w:pStyle w:val="ListParagraph"/>
        <w:numPr>
          <w:ilvl w:val="1"/>
          <w:numId w:val="3"/>
        </w:numPr>
      </w:pPr>
      <w:bookmarkStart w:id="4" w:name="_Hlk73451395"/>
      <w:r>
        <w:rPr>
          <w:rFonts w:ascii="Times New Roman" w:hAnsi="Times New Roman" w:cs="Times New Roman"/>
        </w:rPr>
        <w:t>U</w:t>
      </w:r>
      <w:bookmarkEnd w:id="4"/>
      <w:r>
        <w:rPr>
          <w:rFonts w:ascii="Times New Roman" w:hAnsi="Times New Roman" w:cs="Times New Roman"/>
        </w:rPr>
        <w:t>NAUTHORIZED for missing login.</w:t>
      </w:r>
    </w:p>
    <w:p w14:paraId="14A0E88C" w14:textId="77777777" w:rsidR="00475DEA" w:rsidRDefault="00E91608">
      <w:pPr>
        <w:pStyle w:val="ListParagraph"/>
        <w:numPr>
          <w:ilvl w:val="1"/>
          <w:numId w:val="3"/>
        </w:numPr>
      </w:pPr>
      <w:r>
        <w:rPr>
          <w:rFonts w:ascii="Times New Roman" w:hAnsi="Times New Roman" w:cs="Times New Roman"/>
        </w:rPr>
        <w:t>FORBI</w:t>
      </w:r>
      <w:r>
        <w:rPr>
          <w:rFonts w:ascii="Times New Roman" w:hAnsi="Times New Roman" w:cs="Times New Roman"/>
        </w:rPr>
        <w:t>DDEN for insufficient authorization despite login</w:t>
      </w:r>
    </w:p>
    <w:p w14:paraId="7C060039" w14:textId="77777777" w:rsidR="00475DEA" w:rsidRDefault="00E91608">
      <w:pPr>
        <w:pStyle w:val="ListParagraph"/>
        <w:numPr>
          <w:ilvl w:val="1"/>
          <w:numId w:val="3"/>
        </w:numPr>
      </w:pPr>
      <w:r>
        <w:rPr>
          <w:rFonts w:ascii="Times New Roman" w:hAnsi="Times New Roman" w:cs="Times New Roman"/>
        </w:rPr>
        <w:t>NOT_FOUND for a URI that is not described in the REST spec if logged in, 401 if not.</w:t>
      </w:r>
    </w:p>
    <w:p w14:paraId="0D4381D9" w14:textId="77777777" w:rsidR="00475DEA" w:rsidRDefault="00E91608">
      <w:pPr>
        <w:pStyle w:val="ListParagraph"/>
        <w:numPr>
          <w:ilvl w:val="1"/>
          <w:numId w:val="3"/>
        </w:numPr>
        <w:rPr>
          <w:rFonts w:ascii="Times New Roman" w:hAnsi="Times New Roman" w:cs="Times New Roman"/>
        </w:rPr>
      </w:pPr>
      <w:r>
        <w:rPr>
          <w:rFonts w:ascii="Times New Roman" w:hAnsi="Times New Roman" w:cs="Times New Roman"/>
        </w:rPr>
        <w:t>BAD_REQUEST and a list of error objects for any errors checkable without any database consultations.</w:t>
      </w:r>
    </w:p>
    <w:p w14:paraId="71D90E1D" w14:textId="77777777" w:rsidR="00475DEA" w:rsidRDefault="00E91608">
      <w:pPr>
        <w:pStyle w:val="ListParagraph"/>
        <w:numPr>
          <w:ilvl w:val="1"/>
          <w:numId w:val="3"/>
        </w:numPr>
      </w:pPr>
      <w:r>
        <w:rPr>
          <w:rFonts w:ascii="Times New Roman" w:hAnsi="Times New Roman" w:cs="Times New Roman"/>
        </w:rPr>
        <w:t>HTTP code OK and the</w:t>
      </w:r>
      <w:r>
        <w:rPr>
          <w:rFonts w:ascii="Times New Roman" w:hAnsi="Times New Roman" w:cs="Times New Roman"/>
        </w:rPr>
        <w:t xml:space="preserve"> specified information in the body. </w:t>
      </w:r>
    </w:p>
    <w:p w14:paraId="2EFF55CA" w14:textId="77777777" w:rsidR="00475DEA" w:rsidRDefault="00E91608">
      <w:pPr>
        <w:pStyle w:val="ListParagraph"/>
        <w:numPr>
          <w:ilvl w:val="0"/>
          <w:numId w:val="3"/>
        </w:numPr>
      </w:pPr>
      <w:r>
        <w:rPr>
          <w:rFonts w:ascii="Times New Roman" w:hAnsi="Times New Roman" w:cs="Times New Roman"/>
        </w:rPr>
        <w:t>GET calls whose specified information is a list always return an array, even if it has just one or even zero elements.</w:t>
      </w:r>
    </w:p>
    <w:p w14:paraId="148AE58D" w14:textId="77777777" w:rsidR="00475DEA" w:rsidRDefault="00E91608">
      <w:pPr>
        <w:pStyle w:val="ListParagraph"/>
        <w:numPr>
          <w:ilvl w:val="0"/>
          <w:numId w:val="3"/>
        </w:numPr>
      </w:pPr>
      <w:r>
        <w:rPr>
          <w:rFonts w:ascii="Times New Roman" w:hAnsi="Times New Roman" w:cs="Times New Roman"/>
        </w:rPr>
        <w:t xml:space="preserve">Fields of JSON content for POST and PUT calls are assumed to be strings, booleans, ints, or doubles </w:t>
      </w:r>
      <w:r>
        <w:rPr>
          <w:rFonts w:ascii="Times New Roman" w:hAnsi="Times New Roman" w:cs="Times New Roman"/>
        </w:rPr>
        <w:t>without further documentation where obvious by their name or intent. In nonobvious cases, the docs give the type explicitly.</w:t>
      </w:r>
    </w:p>
    <w:p w14:paraId="2F950A6C" w14:textId="77777777" w:rsidR="00475DEA" w:rsidRDefault="00E91608">
      <w:pPr>
        <w:pStyle w:val="ListParagraph"/>
        <w:numPr>
          <w:ilvl w:val="0"/>
          <w:numId w:val="3"/>
        </w:numPr>
      </w:pPr>
      <w:r>
        <w:rPr>
          <w:rFonts w:ascii="Times New Roman" w:hAnsi="Times New Roman" w:cs="Times New Roman"/>
        </w:rPr>
        <w:t>All access requires authentication via login to establish the Authenticated User (AU); no resources are public except for Prss/POST</w:t>
      </w:r>
      <w:r>
        <w:rPr>
          <w:rFonts w:ascii="Times New Roman" w:hAnsi="Times New Roman" w:cs="Times New Roman"/>
        </w:rPr>
        <w:t xml:space="preserve"> (for initial registration), and Ssns/POST (to log in). Other resources may be restricted based on admin status of AU. The default restriction is to allow only access relevant to the AU, unless the AU is admin, in which case access to any Person's info is </w:t>
      </w:r>
      <w:r>
        <w:rPr>
          <w:rFonts w:ascii="Times New Roman" w:hAnsi="Times New Roman" w:cs="Times New Roman"/>
        </w:rPr>
        <w:t>allowed.</w:t>
      </w:r>
    </w:p>
    <w:p w14:paraId="03BD8D8E" w14:textId="77777777" w:rsidR="00475DEA" w:rsidRDefault="00E91608">
      <w:pPr>
        <w:pStyle w:val="ListParagraph"/>
        <w:numPr>
          <w:ilvl w:val="0"/>
          <w:numId w:val="3"/>
        </w:numPr>
      </w:pPr>
      <w:r>
        <w:rPr>
          <w:rFonts w:ascii="Times New Roman" w:hAnsi="Times New Roman" w:cs="Times New Roman"/>
        </w:rPr>
        <w:lastRenderedPageBreak/>
        <w:t>Any database query failure constitutes a server error (status 500) with a body giving the error object returned from the query. Ideally, no request, however badly framed, should result in such an error except as described in point 12.</w:t>
      </w:r>
    </w:p>
    <w:p w14:paraId="19EC3C88" w14:textId="77777777" w:rsidR="00475DEA" w:rsidRDefault="00E91608">
      <w:pPr>
        <w:pStyle w:val="ListParagraph"/>
        <w:numPr>
          <w:ilvl w:val="0"/>
          <w:numId w:val="3"/>
        </w:numPr>
      </w:pPr>
      <w:r>
        <w:rPr>
          <w:rFonts w:ascii="Times New Roman" w:hAnsi="Times New Roman" w:cs="Times New Roman"/>
        </w:rPr>
        <w:t xml:space="preserve">The REST </w:t>
      </w:r>
      <w:r>
        <w:rPr>
          <w:rFonts w:ascii="Times New Roman" w:hAnsi="Times New Roman" w:cs="Times New Roman"/>
        </w:rPr>
        <w:t>interface does no general checking for forbiddenField errors, unless the spec specifically indicates it will.  Absent such checking, non-specified body fields in PUT/POST calls may result in database query errors and a 500 code, as may an empty body when b</w:t>
      </w:r>
      <w:r>
        <w:rPr>
          <w:rFonts w:ascii="Times New Roman" w:hAnsi="Times New Roman" w:cs="Times New Roman"/>
        </w:rPr>
        <w:t>ody content is expected.</w:t>
      </w:r>
    </w:p>
    <w:p w14:paraId="16DAECE0" w14:textId="77777777" w:rsidR="00475DEA" w:rsidRDefault="00E91608">
      <w:pPr>
        <w:pStyle w:val="ListParagraph"/>
        <w:numPr>
          <w:ilvl w:val="0"/>
          <w:numId w:val="3"/>
        </w:numPr>
      </w:pPr>
      <w:r>
        <w:rPr>
          <w:rFonts w:ascii="Times New Roman" w:hAnsi="Times New Roman" w:cs="Times New Roman"/>
        </w:rPr>
        <w:t xml:space="preserve">All body fields in POST calls are required unless expressly specified as optional.  By contrast, all fields in PUT calls are optional unless expressly specified as required.  Required fields may not be passed as null, undefined or </w:t>
      </w:r>
      <w:r>
        <w:rPr>
          <w:rFonts w:ascii="Times New Roman" w:hAnsi="Times New Roman" w:cs="Times New Roman"/>
        </w:rPr>
        <w:t>"".  Doing so has the same outcome as if the field were entirely missing</w:t>
      </w:r>
    </w:p>
    <w:p w14:paraId="67BDFB14" w14:textId="77777777" w:rsidR="00475DEA" w:rsidRDefault="00E91608">
      <w:pPr>
        <w:pStyle w:val="ListParagraph"/>
        <w:numPr>
          <w:ilvl w:val="0"/>
          <w:numId w:val="3"/>
        </w:numPr>
        <w:rPr>
          <w:rFonts w:ascii="Times New Roman" w:hAnsi="Times New Roman" w:cs="Times New Roman"/>
        </w:rPr>
      </w:pPr>
      <w:r>
        <w:rPr>
          <w:rFonts w:ascii="Times New Roman" w:hAnsi="Times New Roman" w:cs="Times New Roman"/>
        </w:rPr>
        <w:t>All times are integer values, in mS since epoch.</w:t>
      </w:r>
    </w:p>
    <w:p w14:paraId="7E5626D2" w14:textId="77777777" w:rsidR="00475DEA" w:rsidRDefault="00E91608">
      <w:pPr>
        <w:pStyle w:val="ListParagraph"/>
        <w:numPr>
          <w:ilvl w:val="0"/>
          <w:numId w:val="3"/>
        </w:numPr>
        <w:rPr>
          <w:rFonts w:ascii="Times New Roman" w:hAnsi="Times New Roman" w:cs="Times New Roman"/>
        </w:rPr>
      </w:pPr>
      <w:r>
        <w:rPr>
          <w:rFonts w:ascii="Times New Roman" w:hAnsi="Times New Roman" w:cs="Times New Roman"/>
        </w:rPr>
        <w:t>Non JSON parseable bodies result in 500 error.</w:t>
      </w:r>
    </w:p>
    <w:p w14:paraId="4A1C5075" w14:textId="77777777" w:rsidR="00475DEA" w:rsidRDefault="00E91608">
      <w:pPr>
        <w:rPr>
          <w:rFonts w:ascii="Times New Roman" w:hAnsi="Times New Roman" w:cs="Times New Roman"/>
          <w:b/>
          <w:sz w:val="36"/>
          <w:szCs w:val="36"/>
        </w:rPr>
      </w:pPr>
      <w:r>
        <w:rPr>
          <w:rFonts w:ascii="Times New Roman" w:hAnsi="Times New Roman" w:cs="Times New Roman"/>
          <w:b/>
          <w:sz w:val="36"/>
          <w:szCs w:val="36"/>
        </w:rPr>
        <w:t>Error Codes</w:t>
      </w:r>
    </w:p>
    <w:p w14:paraId="3B47703F" w14:textId="77777777" w:rsidR="00475DEA" w:rsidRDefault="00E91608">
      <w:r>
        <w:rPr>
          <w:rFonts w:ascii="Times New Roman" w:hAnsi="Times New Roman" w:cs="Times New Roman"/>
        </w:rPr>
        <w:t>The possible error codes, and any parameters, are as follows.</w:t>
      </w:r>
    </w:p>
    <w:p w14:paraId="3EA9EF43" w14:textId="77777777" w:rsidR="00475DEA" w:rsidRDefault="00E91608">
      <w:pPr>
        <w:ind w:left="720"/>
      </w:pPr>
      <w:r>
        <w:rPr>
          <w:rFonts w:ascii="Times New Roman" w:hAnsi="Times New Roman" w:cs="Times New Roman"/>
          <w:i/>
        </w:rPr>
        <w:t xml:space="preserve">missingField </w:t>
      </w:r>
      <w:r>
        <w:rPr>
          <w:rFonts w:ascii="Times New Roman" w:hAnsi="Times New Roman" w:cs="Times New Roman"/>
        </w:rPr>
        <w:t>Field missing from request. Params[0] gives field name</w:t>
      </w:r>
    </w:p>
    <w:p w14:paraId="184CB708" w14:textId="77777777" w:rsidR="00475DEA" w:rsidRDefault="00E91608">
      <w:pPr>
        <w:ind w:left="720"/>
      </w:pPr>
      <w:r>
        <w:rPr>
          <w:rFonts w:ascii="Times New Roman" w:hAnsi="Times New Roman" w:cs="Times New Roman"/>
          <w:i/>
        </w:rPr>
        <w:t>badValue</w:t>
      </w:r>
      <w:r>
        <w:rPr>
          <w:rFonts w:ascii="Times New Roman" w:hAnsi="Times New Roman" w:cs="Times New Roman"/>
        </w:rPr>
        <w:t xml:space="preserve"> Field has bad value. Params[0] gives field name</w:t>
      </w:r>
    </w:p>
    <w:p w14:paraId="521671A4" w14:textId="77777777" w:rsidR="00475DEA" w:rsidRDefault="00E91608">
      <w:pPr>
        <w:ind w:left="720"/>
      </w:pPr>
      <w:r>
        <w:rPr>
          <w:rFonts w:ascii="Times New Roman" w:hAnsi="Times New Roman" w:cs="Times New Roman"/>
          <w:i/>
        </w:rPr>
        <w:t>badLogin</w:t>
      </w:r>
      <w:r>
        <w:rPr>
          <w:rFonts w:ascii="Times New Roman" w:hAnsi="Times New Roman" w:cs="Times New Roman"/>
        </w:rPr>
        <w:t xml:space="preserve"> Email/password combination invalid, for errors logging.</w:t>
      </w:r>
    </w:p>
    <w:p w14:paraId="42128236" w14:textId="77777777" w:rsidR="00475DEA" w:rsidRDefault="00E91608">
      <w:pPr>
        <w:ind w:left="720"/>
      </w:pPr>
      <w:r>
        <w:rPr>
          <w:rFonts w:ascii="Times New Roman" w:hAnsi="Times New Roman" w:cs="Times New Roman"/>
          <w:i/>
        </w:rPr>
        <w:t>dupEmail</w:t>
      </w:r>
      <w:r>
        <w:rPr>
          <w:rFonts w:ascii="Times New Roman" w:hAnsi="Times New Roman" w:cs="Times New Roman"/>
        </w:rPr>
        <w:t xml:space="preserve"> Email duplicates an existing email</w:t>
      </w:r>
    </w:p>
    <w:p w14:paraId="5B1A1F17" w14:textId="77777777" w:rsidR="00475DEA" w:rsidRDefault="00E91608">
      <w:pPr>
        <w:ind w:left="720"/>
      </w:pPr>
      <w:r>
        <w:rPr>
          <w:rFonts w:ascii="Times New Roman" w:hAnsi="Times New Roman" w:cs="Times New Roman"/>
          <w:i/>
        </w:rPr>
        <w:t>noTerms</w:t>
      </w:r>
      <w:r>
        <w:rPr>
          <w:rFonts w:ascii="Times New Roman" w:hAnsi="Times New Roman" w:cs="Times New Roman"/>
        </w:rPr>
        <w:t xml:space="preserve"> Acceptance of terms is requ</w:t>
      </w:r>
      <w:r>
        <w:rPr>
          <w:rFonts w:ascii="Times New Roman" w:hAnsi="Times New Roman" w:cs="Times New Roman"/>
        </w:rPr>
        <w:t>ired</w:t>
      </w:r>
    </w:p>
    <w:p w14:paraId="1427AE84" w14:textId="77777777" w:rsidR="00475DEA" w:rsidRDefault="00E91608">
      <w:pPr>
        <w:ind w:left="720"/>
      </w:pPr>
      <w:r>
        <w:rPr>
          <w:rFonts w:ascii="Times New Roman" w:hAnsi="Times New Roman" w:cs="Times New Roman"/>
          <w:i/>
        </w:rPr>
        <w:t>noOldPwd</w:t>
      </w:r>
      <w:r>
        <w:rPr>
          <w:rFonts w:ascii="Times New Roman" w:hAnsi="Times New Roman" w:cs="Times New Roman"/>
        </w:rPr>
        <w:t xml:space="preserve"> Change of password requires an old password</w:t>
      </w:r>
    </w:p>
    <w:p w14:paraId="515ECCC7" w14:textId="77777777" w:rsidR="00475DEA" w:rsidRDefault="00E91608">
      <w:pPr>
        <w:ind w:left="720"/>
      </w:pPr>
      <w:r>
        <w:rPr>
          <w:rFonts w:ascii="Times New Roman" w:hAnsi="Times New Roman" w:cs="Times New Roman"/>
          <w:i/>
        </w:rPr>
        <w:t>oldPwdMismatch</w:t>
      </w:r>
      <w:r>
        <w:rPr>
          <w:rFonts w:ascii="Times New Roman" w:hAnsi="Times New Roman" w:cs="Times New Roman"/>
        </w:rPr>
        <w:t xml:space="preserve"> Old password that was provided is incorrect.</w:t>
      </w:r>
    </w:p>
    <w:p w14:paraId="3CE2CB6E" w14:textId="77777777" w:rsidR="00475DEA" w:rsidRDefault="00E91608">
      <w:pPr>
        <w:ind w:left="720"/>
      </w:pPr>
      <w:r>
        <w:rPr>
          <w:rFonts w:ascii="Times New Roman" w:hAnsi="Times New Roman" w:cs="Times New Roman"/>
          <w:i/>
        </w:rPr>
        <w:t>dupTitle</w:t>
      </w:r>
      <w:r>
        <w:rPr>
          <w:rFonts w:ascii="Times New Roman" w:hAnsi="Times New Roman" w:cs="Times New Roman"/>
        </w:rPr>
        <w:t xml:space="preserve"> Competition title duplicates an existing one</w:t>
      </w:r>
    </w:p>
    <w:p w14:paraId="63A30C55" w14:textId="77777777" w:rsidR="00475DEA" w:rsidRDefault="00E91608">
      <w:pPr>
        <w:ind w:left="720"/>
      </w:pPr>
      <w:r>
        <w:rPr>
          <w:rFonts w:ascii="Times New Roman" w:hAnsi="Times New Roman" w:cs="Times New Roman"/>
          <w:i/>
        </w:rPr>
        <w:t>dupEnrollment</w:t>
      </w:r>
      <w:r>
        <w:rPr>
          <w:rFonts w:ascii="Times New Roman" w:hAnsi="Times New Roman" w:cs="Times New Roman"/>
        </w:rPr>
        <w:t xml:space="preserve"> Duplicate enrollment</w:t>
      </w:r>
    </w:p>
    <w:p w14:paraId="011CFCC3" w14:textId="77777777" w:rsidR="00475DEA" w:rsidRDefault="00E91608">
      <w:pPr>
        <w:ind w:left="720"/>
      </w:pPr>
      <w:r>
        <w:rPr>
          <w:rFonts w:ascii="Times New Roman" w:hAnsi="Times New Roman" w:cs="Times New Roman"/>
          <w:i/>
        </w:rPr>
        <w:t>forbiddenField</w:t>
      </w:r>
      <w:r>
        <w:rPr>
          <w:rFonts w:ascii="Times New Roman" w:hAnsi="Times New Roman" w:cs="Times New Roman"/>
        </w:rPr>
        <w:t xml:space="preserve"> Field in body not allowed. Params[</w:t>
      </w:r>
      <w:r>
        <w:rPr>
          <w:rFonts w:ascii="Times New Roman" w:hAnsi="Times New Roman" w:cs="Times New Roman"/>
        </w:rPr>
        <w:t>0] gives field name.</w:t>
      </w:r>
    </w:p>
    <w:p w14:paraId="50197D2F" w14:textId="77777777" w:rsidR="00475DEA" w:rsidRDefault="00E91608">
      <w:pPr>
        <w:ind w:left="720"/>
      </w:pPr>
      <w:r>
        <w:rPr>
          <w:rFonts w:ascii="Times New Roman" w:hAnsi="Times New Roman" w:cs="Times New Roman"/>
          <w:i/>
        </w:rPr>
        <w:t>queryFailed</w:t>
      </w:r>
      <w:r>
        <w:rPr>
          <w:rFonts w:ascii="Times New Roman" w:hAnsi="Times New Roman" w:cs="Times New Roman"/>
        </w:rPr>
        <w:t xml:space="preserve"> Query failed (server problem)</w:t>
      </w:r>
    </w:p>
    <w:p w14:paraId="7CE464B0" w14:textId="77777777" w:rsidR="00475DEA" w:rsidRDefault="00E91608">
      <w:pPr>
        <w:ind w:left="720"/>
      </w:pPr>
      <w:r>
        <w:rPr>
          <w:rFonts w:ascii="Times New Roman" w:hAnsi="Times New Roman" w:cs="Times New Roman"/>
          <w:i/>
        </w:rPr>
        <w:t>cantRemoveLeader</w:t>
      </w:r>
      <w:r>
        <w:rPr>
          <w:rFonts w:ascii="Times New Roman" w:hAnsi="Times New Roman" w:cs="Times New Roman"/>
        </w:rPr>
        <w:t xml:space="preserve"> Attempted Removal of Team Leader </w:t>
      </w:r>
    </w:p>
    <w:p w14:paraId="60F7BFD4" w14:textId="77777777" w:rsidR="00475DEA" w:rsidRDefault="00E91608">
      <w:pPr>
        <w:ind w:left="720"/>
      </w:pPr>
      <w:r>
        <w:rPr>
          <w:rFonts w:ascii="Times New Roman" w:hAnsi="Times New Roman" w:cs="Times New Roman"/>
          <w:i/>
          <w:iCs/>
        </w:rPr>
        <w:t xml:space="preserve">noCompType </w:t>
      </w:r>
      <w:r>
        <w:rPr>
          <w:rFonts w:ascii="Times New Roman" w:hAnsi="Times New Roman" w:cs="Times New Roman"/>
        </w:rPr>
        <w:t>can't find the competition type supplied to a competition, used when creating a competition</w:t>
      </w:r>
    </w:p>
    <w:p w14:paraId="1B8706A7" w14:textId="77777777" w:rsidR="00475DEA" w:rsidRDefault="00E91608">
      <w:pPr>
        <w:ind w:left="720"/>
      </w:pPr>
      <w:r>
        <w:rPr>
          <w:rFonts w:ascii="Times New Roman" w:hAnsi="Times New Roman" w:cs="Times New Roman"/>
          <w:i/>
          <w:iCs/>
        </w:rPr>
        <w:t xml:space="preserve">invalidPrms </w:t>
      </w:r>
      <w:r>
        <w:rPr>
          <w:rFonts w:ascii="Times New Roman" w:hAnsi="Times New Roman" w:cs="Times New Roman"/>
        </w:rPr>
        <w:t>prms supplied to a competit</w:t>
      </w:r>
      <w:r>
        <w:rPr>
          <w:rFonts w:ascii="Times New Roman" w:hAnsi="Times New Roman" w:cs="Times New Roman"/>
        </w:rPr>
        <w:t>ion don't pass the prmSchema of the competition type</w:t>
      </w:r>
    </w:p>
    <w:p w14:paraId="2616F7F5" w14:textId="77777777" w:rsidR="00475DEA" w:rsidRDefault="00E91608">
      <w:pPr>
        <w:ind w:left="720"/>
      </w:pPr>
      <w:r>
        <w:rPr>
          <w:rFonts w:ascii="Times New Roman" w:hAnsi="Times New Roman" w:cs="Times New Roman"/>
          <w:i/>
          <w:iCs/>
        </w:rPr>
        <w:t xml:space="preserve">badTeamLead </w:t>
      </w:r>
      <w:r>
        <w:rPr>
          <w:rFonts w:ascii="Times New Roman" w:hAnsi="Times New Roman" w:cs="Times New Roman"/>
        </w:rPr>
        <w:t>new team leader specified that isnt in the current team</w:t>
      </w:r>
    </w:p>
    <w:p w14:paraId="5A3329D3" w14:textId="77777777" w:rsidR="00475DEA" w:rsidRDefault="00E91608">
      <w:pPr>
        <w:ind w:left="720"/>
        <w:rPr>
          <w:rFonts w:ascii="Times New Roman" w:hAnsi="Times New Roman" w:cs="Times New Roman"/>
        </w:rPr>
      </w:pPr>
      <w:r>
        <w:br w:type="page"/>
      </w:r>
    </w:p>
    <w:p w14:paraId="77D869DA" w14:textId="77777777" w:rsidR="00475DEA" w:rsidRDefault="00E91608">
      <w:r>
        <w:rPr>
          <w:rFonts w:ascii="Times New Roman" w:hAnsi="Times New Roman" w:cs="Times New Roman"/>
          <w:b/>
          <w:sz w:val="44"/>
          <w:szCs w:val="36"/>
        </w:rPr>
        <w:lastRenderedPageBreak/>
        <w:t>Resources for User Management, including Registration</w:t>
      </w:r>
    </w:p>
    <w:p w14:paraId="4461C71B" w14:textId="77777777" w:rsidR="00475DEA" w:rsidRDefault="00E91608">
      <w:pPr>
        <w:rPr>
          <w:rFonts w:ascii="Times New Roman" w:hAnsi="Times New Roman" w:cs="Times New Roman"/>
          <w:b/>
          <w:color w:val="000000"/>
          <w:sz w:val="28"/>
        </w:rPr>
      </w:pPr>
      <w:r>
        <w:rPr>
          <w:rFonts w:ascii="Times New Roman" w:hAnsi="Times New Roman" w:cs="Times New Roman"/>
          <w:b/>
          <w:color w:val="000000"/>
          <w:sz w:val="28"/>
        </w:rPr>
        <w:t>(Admin use in purple)</w:t>
      </w:r>
    </w:p>
    <w:p w14:paraId="76203AD6" w14:textId="77777777" w:rsidR="00475DEA" w:rsidRDefault="00E91608">
      <w:pPr>
        <w:ind w:left="720"/>
      </w:pPr>
      <w:r>
        <w:rPr>
          <w:rFonts w:ascii="Times New Roman" w:hAnsi="Times New Roman" w:cs="Times New Roman"/>
          <w:b/>
          <w:sz w:val="36"/>
          <w:szCs w:val="32"/>
          <w:u w:val="single"/>
        </w:rPr>
        <w:t>Prss</w:t>
      </w:r>
    </w:p>
    <w:p w14:paraId="4D7E1063" w14:textId="77777777" w:rsidR="00475DEA" w:rsidRDefault="00E91608">
      <w:pPr>
        <w:ind w:left="720"/>
        <w:rPr>
          <w:rFonts w:ascii="Times New Roman" w:hAnsi="Times New Roman" w:cs="Times New Roman"/>
        </w:rPr>
      </w:pPr>
      <w:r>
        <w:rPr>
          <w:rFonts w:ascii="Times New Roman" w:hAnsi="Times New Roman" w:cs="Times New Roman"/>
        </w:rPr>
        <w:t>Collection of all current students or other users.</w:t>
      </w:r>
    </w:p>
    <w:p w14:paraId="78478E7D" w14:textId="77777777" w:rsidR="00475DEA" w:rsidRDefault="00E91608">
      <w:pPr>
        <w:ind w:left="1440"/>
      </w:pPr>
      <w:r>
        <w:rPr>
          <w:rFonts w:ascii="Times New Roman" w:hAnsi="Times New Roman" w:cs="Times New Roman"/>
          <w:b/>
          <w:i/>
          <w:sz w:val="28"/>
        </w:rPr>
        <w:t>G</w:t>
      </w:r>
      <w:r>
        <w:rPr>
          <w:rFonts w:ascii="Times New Roman" w:hAnsi="Times New Roman" w:cs="Times New Roman"/>
          <w:b/>
          <w:i/>
          <w:sz w:val="28"/>
        </w:rPr>
        <w:t>ET</w:t>
      </w:r>
      <w:r>
        <w:rPr>
          <w:rFonts w:ascii="Times New Roman" w:hAnsi="Times New Roman" w:cs="Times New Roman"/>
        </w:rPr>
        <w:t xml:space="preserve"> email={email or email prefix}</w:t>
      </w:r>
    </w:p>
    <w:p w14:paraId="6C323A28" w14:textId="77777777" w:rsidR="00475DEA" w:rsidRDefault="00E91608">
      <w:pPr>
        <w:ind w:left="1440"/>
      </w:pPr>
      <w:r>
        <w:rPr>
          <w:rFonts w:ascii="Times New Roman" w:hAnsi="Times New Roman" w:cs="Times New Roman"/>
        </w:rPr>
        <w:t>Returns list of zero or more Persons. Limits response to Persons with specified email or email prefix, if applicable. Data per person:</w:t>
      </w:r>
    </w:p>
    <w:p w14:paraId="5DEE0E56" w14:textId="77777777" w:rsidR="00475DEA" w:rsidRDefault="00E91608">
      <w:pPr>
        <w:ind w:left="2160"/>
      </w:pPr>
      <w:r>
        <w:rPr>
          <w:rFonts w:ascii="Times New Roman" w:hAnsi="Times New Roman" w:cs="Times New Roman"/>
          <w:i/>
        </w:rPr>
        <w:t xml:space="preserve">email </w:t>
      </w:r>
      <w:r>
        <w:rPr>
          <w:rFonts w:ascii="Times New Roman" w:hAnsi="Times New Roman" w:cs="Times New Roman"/>
        </w:rPr>
        <w:t>principal string identifier, unique across all Persons</w:t>
      </w:r>
    </w:p>
    <w:p w14:paraId="10A8D22F" w14:textId="77777777" w:rsidR="00475DEA" w:rsidRDefault="00E91608">
      <w:pPr>
        <w:ind w:left="2160"/>
      </w:pPr>
      <w:r>
        <w:rPr>
          <w:rFonts w:ascii="Times New Roman" w:hAnsi="Times New Roman" w:cs="Times New Roman"/>
          <w:i/>
        </w:rPr>
        <w:t xml:space="preserve">id </w:t>
      </w:r>
      <w:r>
        <w:rPr>
          <w:rFonts w:ascii="Times New Roman" w:hAnsi="Times New Roman" w:cs="Times New Roman"/>
        </w:rPr>
        <w:t xml:space="preserve">id of person with </w:t>
      </w:r>
      <w:r>
        <w:rPr>
          <w:rFonts w:ascii="Times New Roman" w:hAnsi="Times New Roman" w:cs="Times New Roman"/>
        </w:rPr>
        <w:t>said email, so that URI would be Prss/{id}</w:t>
      </w:r>
    </w:p>
    <w:p w14:paraId="37941FDA"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POST</w:t>
      </w:r>
    </w:p>
    <w:p w14:paraId="4896D2AD" w14:textId="77777777" w:rsidR="00475DEA" w:rsidRDefault="00E91608">
      <w:pPr>
        <w:ind w:left="1418"/>
      </w:pPr>
      <w:r>
        <w:rPr>
          <w:rFonts w:ascii="Times New Roman" w:hAnsi="Times New Roman" w:cs="Times New Roman"/>
        </w:rPr>
        <w:t>Adds a new Person. No AU required, as this resource/verb is used for registration, but  an AU is allowed, and an admin AU gets special treatment as indicated.</w:t>
      </w:r>
    </w:p>
    <w:p w14:paraId="5D1D0093" w14:textId="77777777" w:rsidR="00475DEA" w:rsidRDefault="00E91608">
      <w:pPr>
        <w:ind w:left="2160"/>
      </w:pPr>
      <w:r>
        <w:rPr>
          <w:rFonts w:ascii="Times New Roman" w:hAnsi="Times New Roman" w:cs="Times New Roman"/>
          <w:i/>
        </w:rPr>
        <w:t>email</w:t>
      </w:r>
      <w:r>
        <w:rPr>
          <w:rFonts w:ascii="Times New Roman" w:hAnsi="Times New Roman" w:cs="Times New Roman"/>
        </w:rPr>
        <w:t xml:space="preserve"> unique Email for new person</w:t>
      </w:r>
    </w:p>
    <w:p w14:paraId="3CABFD6A" w14:textId="77777777" w:rsidR="00475DEA" w:rsidRDefault="00E91608">
      <w:pPr>
        <w:ind w:left="2160"/>
        <w:rPr>
          <w:rFonts w:ascii="Times New Roman" w:hAnsi="Times New Roman" w:cs="Times New Roman"/>
          <w:i/>
        </w:rPr>
      </w:pPr>
      <w:r>
        <w:rPr>
          <w:rFonts w:ascii="Times New Roman" w:hAnsi="Times New Roman" w:cs="Times New Roman"/>
          <w:i/>
        </w:rPr>
        <w:t xml:space="preserve">firstName </w:t>
      </w:r>
    </w:p>
    <w:p w14:paraId="2D25A892" w14:textId="77777777" w:rsidR="00475DEA" w:rsidRDefault="00E91608">
      <w:pPr>
        <w:ind w:left="2160"/>
        <w:rPr>
          <w:rFonts w:ascii="Times New Roman" w:hAnsi="Times New Roman" w:cs="Times New Roman"/>
          <w:i/>
        </w:rPr>
      </w:pPr>
      <w:r>
        <w:rPr>
          <w:rFonts w:ascii="Times New Roman" w:hAnsi="Times New Roman" w:cs="Times New Roman"/>
          <w:i/>
        </w:rPr>
        <w:t>last</w:t>
      </w:r>
      <w:r>
        <w:rPr>
          <w:rFonts w:ascii="Times New Roman" w:hAnsi="Times New Roman" w:cs="Times New Roman"/>
          <w:i/>
        </w:rPr>
        <w:t>Name</w:t>
      </w:r>
    </w:p>
    <w:p w14:paraId="18C0B372" w14:textId="77777777" w:rsidR="00475DEA" w:rsidRDefault="00E91608">
      <w:pPr>
        <w:ind w:left="2160"/>
        <w:rPr>
          <w:rFonts w:ascii="Times New Roman" w:hAnsi="Times New Roman" w:cs="Times New Roman"/>
          <w:i/>
        </w:rPr>
      </w:pPr>
      <w:r>
        <w:rPr>
          <w:rFonts w:ascii="Times New Roman" w:hAnsi="Times New Roman" w:cs="Times New Roman"/>
          <w:i/>
        </w:rPr>
        <w:t>password</w:t>
      </w:r>
    </w:p>
    <w:p w14:paraId="33B0DE0D" w14:textId="77777777" w:rsidR="00475DEA" w:rsidRDefault="00E91608">
      <w:pPr>
        <w:ind w:left="2160"/>
      </w:pPr>
      <w:r>
        <w:rPr>
          <w:rFonts w:ascii="Times New Roman" w:hAnsi="Times New Roman" w:cs="Times New Roman"/>
          <w:i/>
        </w:rPr>
        <w:t>role</w:t>
      </w:r>
      <w:r>
        <w:rPr>
          <w:rFonts w:ascii="Times New Roman" w:hAnsi="Times New Roman" w:cs="Times New Roman"/>
        </w:rPr>
        <w:t xml:space="preserve"> 0 for student, 1 for admin</w:t>
      </w:r>
    </w:p>
    <w:p w14:paraId="2343770F" w14:textId="77777777" w:rsidR="00475DEA" w:rsidRDefault="00E91608">
      <w:pPr>
        <w:ind w:left="2160"/>
      </w:pPr>
      <w:r>
        <w:rPr>
          <w:rFonts w:ascii="Times New Roman" w:hAnsi="Times New Roman" w:cs="Times New Roman"/>
          <w:i/>
        </w:rPr>
        <w:t>termsAccepted</w:t>
      </w:r>
      <w:r>
        <w:rPr>
          <w:rFonts w:ascii="Times New Roman" w:hAnsi="Times New Roman" w:cs="Times New Roman"/>
        </w:rPr>
        <w:t xml:space="preserve"> boolean--were site terms and conditions accepted?</w:t>
      </w:r>
    </w:p>
    <w:p w14:paraId="6E3B4839" w14:textId="77777777" w:rsidR="00475DEA" w:rsidRDefault="00E91608">
      <w:pPr>
        <w:ind w:left="2160"/>
      </w:pPr>
      <w:r>
        <w:rPr>
          <w:rFonts w:ascii="Times New Roman" w:hAnsi="Times New Roman" w:cs="Times New Roman"/>
        </w:rPr>
        <w:t>Error if email is nonunique. Error if terms were not accepted and AU is not admin. Error forbiddenRole if role is not student unless AU is admin.</w:t>
      </w:r>
    </w:p>
    <w:p w14:paraId="734EA160"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Prss/{prsId}</w:t>
      </w:r>
    </w:p>
    <w:p w14:paraId="2A91C4A8"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GET</w:t>
      </w:r>
    </w:p>
    <w:p w14:paraId="35322059" w14:textId="77777777" w:rsidR="00475DEA" w:rsidRDefault="00E91608">
      <w:pPr>
        <w:ind w:left="1440"/>
      </w:pPr>
      <w:r>
        <w:rPr>
          <w:rFonts w:ascii="Times New Roman" w:hAnsi="Times New Roman" w:cs="Times New Roman"/>
        </w:rPr>
        <w:t xml:space="preserve">Return a single Person {prsId}, with fields as specified in POST for Prss, plus dates </w:t>
      </w:r>
      <w:r>
        <w:rPr>
          <w:rFonts w:ascii="Times New Roman" w:hAnsi="Times New Roman" w:cs="Times New Roman"/>
          <w:i/>
        </w:rPr>
        <w:t>termsAccepted</w:t>
      </w:r>
      <w:r>
        <w:rPr>
          <w:rFonts w:ascii="Times New Roman" w:hAnsi="Times New Roman" w:cs="Times New Roman"/>
        </w:rPr>
        <w:t xml:space="preserve"> and </w:t>
      </w:r>
      <w:r>
        <w:rPr>
          <w:rFonts w:ascii="Times New Roman" w:hAnsi="Times New Roman" w:cs="Times New Roman"/>
          <w:i/>
        </w:rPr>
        <w:t>whenRegistered</w:t>
      </w:r>
      <w:r>
        <w:rPr>
          <w:rFonts w:ascii="Times New Roman" w:hAnsi="Times New Roman" w:cs="Times New Roman"/>
        </w:rPr>
        <w:t xml:space="preserve">, less </w:t>
      </w:r>
      <w:r>
        <w:rPr>
          <w:rFonts w:ascii="Times New Roman" w:hAnsi="Times New Roman" w:cs="Times New Roman"/>
          <w:i/>
        </w:rPr>
        <w:t>password</w:t>
      </w:r>
      <w:r>
        <w:rPr>
          <w:rFonts w:ascii="Times New Roman" w:hAnsi="Times New Roman" w:cs="Times New Roman"/>
        </w:rPr>
        <w:t>. (</w:t>
      </w:r>
      <w:r>
        <w:rPr>
          <w:rFonts w:ascii="Times New Roman" w:hAnsi="Times New Roman" w:cs="Times New Roman"/>
          <w:i/>
          <w:iCs/>
        </w:rPr>
        <w:t xml:space="preserve">termsAccepted </w:t>
      </w:r>
      <w:r>
        <w:rPr>
          <w:rFonts w:ascii="Times New Roman" w:hAnsi="Times New Roman" w:cs="Times New Roman"/>
        </w:rPr>
        <w:t>may be falsey if terms were not accepted.) The dates give time of term acceptance and reg</w:t>
      </w:r>
      <w:r>
        <w:rPr>
          <w:rFonts w:ascii="Times New Roman" w:hAnsi="Times New Roman" w:cs="Times New Roman"/>
        </w:rPr>
        <w:t xml:space="preserve">istration, and will generally be equal, but are listed separately for legal reasons. </w:t>
      </w:r>
    </w:p>
    <w:p w14:paraId="5F0FBC77" w14:textId="77777777" w:rsidR="00475DEA" w:rsidRDefault="00E91608">
      <w:pPr>
        <w:ind w:left="1440"/>
        <w:rPr>
          <w:rFonts w:ascii="Times New Roman" w:hAnsi="Times New Roman" w:cs="Times New Roman"/>
          <w:b/>
          <w:i/>
          <w:sz w:val="28"/>
          <w:szCs w:val="28"/>
        </w:rPr>
      </w:pPr>
      <w:r>
        <w:rPr>
          <w:rFonts w:ascii="Times New Roman" w:hAnsi="Times New Roman" w:cs="Times New Roman"/>
          <w:b/>
          <w:i/>
          <w:sz w:val="28"/>
          <w:szCs w:val="28"/>
        </w:rPr>
        <w:t>PUT</w:t>
      </w:r>
    </w:p>
    <w:p w14:paraId="79BDFBAA" w14:textId="77777777" w:rsidR="00475DEA" w:rsidRDefault="00E91608">
      <w:pPr>
        <w:ind w:left="1440"/>
      </w:pPr>
      <w:r>
        <w:rPr>
          <w:rFonts w:ascii="Times New Roman" w:hAnsi="Times New Roman" w:cs="Times New Roman"/>
        </w:rPr>
        <w:t xml:space="preserve">Update Person {prsId}, with body giving an object with one or more of </w:t>
      </w:r>
      <w:r>
        <w:rPr>
          <w:rFonts w:ascii="Times New Roman" w:hAnsi="Times New Roman" w:cs="Times New Roman"/>
          <w:i/>
        </w:rPr>
        <w:t>firstName</w:t>
      </w:r>
      <w:r>
        <w:rPr>
          <w:rFonts w:ascii="Times New Roman" w:hAnsi="Times New Roman" w:cs="Times New Roman"/>
        </w:rPr>
        <w:t xml:space="preserve">, </w:t>
      </w:r>
      <w:r>
        <w:rPr>
          <w:rFonts w:ascii="Times New Roman" w:hAnsi="Times New Roman" w:cs="Times New Roman"/>
          <w:i/>
        </w:rPr>
        <w:t>lastName</w:t>
      </w:r>
      <w:r>
        <w:rPr>
          <w:rFonts w:ascii="Times New Roman" w:hAnsi="Times New Roman" w:cs="Times New Roman"/>
        </w:rPr>
        <w:t xml:space="preserve">, </w:t>
      </w:r>
      <w:r>
        <w:rPr>
          <w:rFonts w:ascii="Times New Roman" w:hAnsi="Times New Roman" w:cs="Times New Roman"/>
          <w:i/>
        </w:rPr>
        <w:t>password</w:t>
      </w:r>
      <w:r>
        <w:rPr>
          <w:rFonts w:ascii="Times New Roman" w:hAnsi="Times New Roman" w:cs="Times New Roman"/>
        </w:rPr>
        <w:t xml:space="preserve">, </w:t>
      </w:r>
      <w:r>
        <w:rPr>
          <w:rFonts w:ascii="Times New Roman" w:hAnsi="Times New Roman" w:cs="Times New Roman"/>
          <w:i/>
        </w:rPr>
        <w:t xml:space="preserve">role.  </w:t>
      </w:r>
      <w:r>
        <w:rPr>
          <w:rFonts w:ascii="Times New Roman" w:hAnsi="Times New Roman" w:cs="Times New Roman"/>
        </w:rPr>
        <w:t xml:space="preserve">Attempt to change other fields in Person such as </w:t>
      </w:r>
      <w:r>
        <w:rPr>
          <w:rFonts w:ascii="Times New Roman" w:hAnsi="Times New Roman" w:cs="Times New Roman"/>
          <w:i/>
          <w:iCs/>
        </w:rPr>
        <w:t>termsAccepted</w:t>
      </w:r>
      <w:r>
        <w:rPr>
          <w:rFonts w:ascii="Times New Roman" w:hAnsi="Times New Roman" w:cs="Times New Roman"/>
        </w:rPr>
        <w:t xml:space="preserve"> or </w:t>
      </w:r>
      <w:r>
        <w:rPr>
          <w:rFonts w:ascii="Times New Roman" w:hAnsi="Times New Roman" w:cs="Times New Roman"/>
          <w:i/>
          <w:iCs/>
        </w:rPr>
        <w:t>whenRegistered</w:t>
      </w:r>
      <w:r>
        <w:rPr>
          <w:rFonts w:ascii="Times New Roman" w:hAnsi="Times New Roman" w:cs="Times New Roman"/>
        </w:rPr>
        <w:t xml:space="preserve"> results in BAD_REQUEST and forbiddenField error(s). Role changes result in BAD_REQUEST with badValue tag for nonadmins. All changes require the AU be the Person in question, o</w:t>
      </w:r>
      <w:r>
        <w:rPr>
          <w:rFonts w:ascii="Times New Roman" w:hAnsi="Times New Roman" w:cs="Times New Roman"/>
        </w:rPr>
        <w:t xml:space="preserve">r an admin. Unless AU is admin, an additional field </w:t>
      </w:r>
      <w:r>
        <w:rPr>
          <w:rFonts w:ascii="Times New Roman" w:hAnsi="Times New Roman" w:cs="Times New Roman"/>
          <w:i/>
        </w:rPr>
        <w:t>oldPassword</w:t>
      </w:r>
      <w:r>
        <w:rPr>
          <w:rFonts w:ascii="Times New Roman" w:hAnsi="Times New Roman" w:cs="Times New Roman"/>
        </w:rPr>
        <w:t xml:space="preserve"> is required for changing </w:t>
      </w:r>
      <w:r>
        <w:rPr>
          <w:rFonts w:ascii="Times New Roman" w:hAnsi="Times New Roman" w:cs="Times New Roman"/>
          <w:i/>
        </w:rPr>
        <w:t>password</w:t>
      </w:r>
      <w:r>
        <w:rPr>
          <w:rFonts w:ascii="Times New Roman" w:hAnsi="Times New Roman" w:cs="Times New Roman"/>
        </w:rPr>
        <w:t>.  Password, if supplied, must be nonempty.</w:t>
      </w:r>
    </w:p>
    <w:p w14:paraId="086CB22E" w14:textId="77777777" w:rsidR="00475DEA" w:rsidRDefault="00E91608">
      <w:pPr>
        <w:ind w:left="1440"/>
        <w:rPr>
          <w:rFonts w:ascii="Times New Roman" w:hAnsi="Times New Roman" w:cs="Times New Roman"/>
          <w:b/>
          <w:i/>
          <w:color w:val="000000"/>
          <w:sz w:val="28"/>
          <w:szCs w:val="28"/>
        </w:rPr>
      </w:pPr>
      <w:r>
        <w:rPr>
          <w:rFonts w:ascii="Times New Roman" w:hAnsi="Times New Roman" w:cs="Times New Roman"/>
          <w:b/>
          <w:i/>
          <w:color w:val="000000"/>
          <w:sz w:val="28"/>
          <w:szCs w:val="28"/>
        </w:rPr>
        <w:lastRenderedPageBreak/>
        <w:t>DELETE</w:t>
      </w:r>
    </w:p>
    <w:p w14:paraId="4CFC4748" w14:textId="77777777" w:rsidR="00475DEA" w:rsidRDefault="00E91608">
      <w:pPr>
        <w:ind w:left="1440"/>
      </w:pPr>
      <w:r>
        <w:rPr>
          <w:rFonts w:ascii="Times New Roman" w:hAnsi="Times New Roman" w:cs="Times New Roman"/>
          <w:color w:val="000000"/>
        </w:rPr>
        <w:t>Delete the Person in question, including all Cmps owned by Person. Requires admin AU.</w:t>
      </w:r>
    </w:p>
    <w:p w14:paraId="05477452" w14:textId="77777777" w:rsidR="00475DEA" w:rsidRDefault="00E91608">
      <w:pPr>
        <w:ind w:left="720"/>
      </w:pPr>
      <w:r>
        <w:rPr>
          <w:rFonts w:ascii="Times New Roman" w:hAnsi="Times New Roman" w:cs="Times New Roman"/>
          <w:b/>
          <w:color w:val="000000"/>
          <w:sz w:val="36"/>
          <w:u w:val="single"/>
        </w:rPr>
        <w:t>Prss/{prsId}/Cmps</w:t>
      </w:r>
    </w:p>
    <w:p w14:paraId="21461521" w14:textId="77777777" w:rsidR="00475DEA" w:rsidRDefault="00E91608">
      <w:pPr>
        <w:ind w:left="720"/>
      </w:pPr>
      <w:r>
        <w:rPr>
          <w:rFonts w:ascii="Times New Roman" w:hAnsi="Times New Roman" w:cs="Times New Roman"/>
          <w:b/>
          <w:color w:val="000000"/>
        </w:rPr>
        <w:tab/>
      </w:r>
      <w:r>
        <w:rPr>
          <w:rFonts w:ascii="Times New Roman" w:hAnsi="Times New Roman" w:cs="Times New Roman"/>
          <w:b/>
          <w:i/>
          <w:color w:val="000000"/>
          <w:sz w:val="28"/>
          <w:szCs w:val="28"/>
        </w:rPr>
        <w:t>GET</w:t>
      </w:r>
    </w:p>
    <w:p w14:paraId="18A55454" w14:textId="77777777" w:rsidR="00475DEA" w:rsidRDefault="00E91608">
      <w:pPr>
        <w:ind w:left="1418"/>
      </w:pPr>
      <w:r>
        <w:rPr>
          <w:rFonts w:ascii="Times New Roman" w:hAnsi="Times New Roman" w:cs="Times New Roman"/>
          <w:color w:val="000000"/>
        </w:rPr>
        <w:t>Return an array with one element for each Cmp the Prss is subscribed to, with fields for each as given.  If a Prs is on two or more teams for the same Cmp, return only one instance of the Cmp.</w:t>
      </w:r>
    </w:p>
    <w:p w14:paraId="19A0DCFB" w14:textId="77777777" w:rsidR="00475DEA" w:rsidRDefault="00E91608">
      <w:pPr>
        <w:ind w:left="720"/>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iCs/>
          <w:color w:val="000000"/>
        </w:rPr>
        <w:t xml:space="preserve">id </w:t>
      </w:r>
      <w:r>
        <w:rPr>
          <w:rFonts w:ascii="Times New Roman" w:hAnsi="Times New Roman" w:cs="Times New Roman"/>
          <w:color w:val="000000"/>
        </w:rPr>
        <w:t>Cmp Id</w:t>
      </w:r>
    </w:p>
    <w:p w14:paraId="4B4A4114" w14:textId="77777777" w:rsidR="00475DEA" w:rsidRDefault="00E91608">
      <w:pPr>
        <w:ind w:left="720"/>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iCs/>
          <w:color w:val="000000"/>
        </w:rPr>
        <w:t xml:space="preserve">ownerId  </w:t>
      </w:r>
      <w:r>
        <w:rPr>
          <w:rFonts w:ascii="Times New Roman" w:hAnsi="Times New Roman" w:cs="Times New Roman"/>
          <w:color w:val="000000"/>
        </w:rPr>
        <w:t>Prs Id of owner</w:t>
      </w:r>
    </w:p>
    <w:p w14:paraId="7AAF896F" w14:textId="77777777" w:rsidR="00475DEA" w:rsidRDefault="00E91608">
      <w:pPr>
        <w:ind w:left="720"/>
      </w:pPr>
      <w:r>
        <w:rPr>
          <w:rFonts w:ascii="Times New Roman" w:hAnsi="Times New Roman" w:cs="Times New Roman"/>
          <w:i/>
          <w:iCs/>
          <w:color w:val="000000"/>
        </w:rPr>
        <w:tab/>
      </w:r>
      <w:r>
        <w:rPr>
          <w:rFonts w:ascii="Times New Roman" w:hAnsi="Times New Roman" w:cs="Times New Roman"/>
          <w:i/>
          <w:iCs/>
          <w:color w:val="000000"/>
        </w:rPr>
        <w:tab/>
      </w:r>
      <w:r>
        <w:rPr>
          <w:rFonts w:ascii="Times New Roman" w:hAnsi="Times New Roman" w:cs="Times New Roman"/>
          <w:color w:val="000000"/>
        </w:rPr>
        <w:t>t</w:t>
      </w:r>
      <w:r>
        <w:rPr>
          <w:rFonts w:ascii="Times New Roman" w:hAnsi="Times New Roman" w:cs="Times New Roman"/>
          <w:i/>
          <w:iCs/>
          <w:color w:val="000000"/>
        </w:rPr>
        <w:t xml:space="preserve">itle </w:t>
      </w:r>
      <w:r>
        <w:rPr>
          <w:rFonts w:ascii="Times New Roman" w:hAnsi="Times New Roman" w:cs="Times New Roman"/>
          <w:color w:val="000000"/>
        </w:rPr>
        <w:t>Cmp title</w:t>
      </w:r>
    </w:p>
    <w:p w14:paraId="3B385A1D" w14:textId="77777777" w:rsidR="00475DEA" w:rsidRDefault="00E91608">
      <w:pPr>
        <w:ind w:left="720"/>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iCs/>
          <w:color w:val="000000"/>
        </w:rPr>
        <w:t>prm</w:t>
      </w:r>
      <w:r>
        <w:rPr>
          <w:rFonts w:ascii="Times New Roman" w:hAnsi="Times New Roman" w:cs="Times New Roman"/>
          <w:i/>
          <w:iCs/>
          <w:color w:val="000000"/>
        </w:rPr>
        <w:t xml:space="preserve">s </w:t>
      </w:r>
      <w:r>
        <w:rPr>
          <w:rFonts w:ascii="Times New Roman" w:hAnsi="Times New Roman" w:cs="Times New Roman"/>
          <w:color w:val="000000"/>
        </w:rPr>
        <w:t>Cmp parameters</w:t>
      </w:r>
    </w:p>
    <w:p w14:paraId="03C1FFF0" w14:textId="328ACB81" w:rsidR="003D0E1F" w:rsidRPr="003D0E1F" w:rsidRDefault="00E91608" w:rsidP="003D0E1F">
      <w:pPr>
        <w:ind w:left="720"/>
        <w:rPr>
          <w:ins w:id="5" w:author="Dillon" w:date="2021-08-06T16:16:00Z"/>
          <w:rFonts w:ascii="Times New Roman" w:hAnsi="Times New Roman" w:cs="Times New Roman"/>
          <w:color w:val="000000"/>
          <w:rPrChange w:id="6" w:author="Dillon" w:date="2021-08-06T16:16:00Z">
            <w:rPr>
              <w:ins w:id="7" w:author="Dillon" w:date="2021-08-06T16:16:00Z"/>
              <w:rFonts w:ascii="Times New Roman" w:hAnsi="Times New Roman" w:cs="Times New Roman"/>
              <w:i/>
              <w:iCs/>
              <w:color w:val="000000"/>
            </w:rPr>
          </w:rPrChange>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iCs/>
          <w:color w:val="000000"/>
        </w:rPr>
        <w:t xml:space="preserve">rules </w:t>
      </w:r>
      <w:ins w:id="8" w:author="Dillon" w:date="2021-08-06T16:17:00Z">
        <w:r w:rsidR="003D0E1F">
          <w:rPr>
            <w:rFonts w:ascii="Times New Roman" w:hAnsi="Times New Roman" w:cs="Times New Roman"/>
            <w:color w:val="000000"/>
          </w:rPr>
          <w:t>submission order rules</w:t>
        </w:r>
      </w:ins>
    </w:p>
    <w:p w14:paraId="151973F0" w14:textId="26284B02" w:rsidR="003D0E1F" w:rsidRPr="003D0E1F" w:rsidRDefault="003D0E1F" w:rsidP="003D0E1F">
      <w:pPr>
        <w:ind w:left="720"/>
        <w:rPr>
          <w:rFonts w:ascii="Times New Roman" w:hAnsi="Times New Roman" w:cs="Times New Roman"/>
          <w:color w:val="000000"/>
          <w:rPrChange w:id="9" w:author="Dillon" w:date="2021-08-06T16:16:00Z">
            <w:rPr/>
          </w:rPrChange>
        </w:rPr>
      </w:pPr>
      <w:ins w:id="10" w:author="Dillon" w:date="2021-08-06T16:16:00Z">
        <w:r>
          <w:rPr>
            <w:rFonts w:ascii="Times New Roman" w:hAnsi="Times New Roman" w:cs="Times New Roman"/>
            <w:i/>
            <w:iCs/>
            <w:color w:val="000000"/>
          </w:rPr>
          <w:tab/>
        </w:r>
        <w:r>
          <w:rPr>
            <w:rFonts w:ascii="Times New Roman" w:hAnsi="Times New Roman" w:cs="Times New Roman"/>
            <w:i/>
            <w:iCs/>
            <w:color w:val="000000"/>
          </w:rPr>
          <w:tab/>
          <w:t xml:space="preserve">hints </w:t>
        </w:r>
        <w:r>
          <w:rPr>
            <w:rFonts w:ascii="Times New Roman" w:hAnsi="Times New Roman" w:cs="Times New Roman"/>
            <w:color w:val="000000"/>
          </w:rPr>
          <w:t>type of hints required for cmp</w:t>
        </w:r>
      </w:ins>
    </w:p>
    <w:p w14:paraId="3F097671" w14:textId="77777777" w:rsidR="00475DEA" w:rsidRDefault="00E91608">
      <w:pPr>
        <w:ind w:left="720"/>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iCs/>
          <w:color w:val="000000"/>
        </w:rPr>
        <w:t xml:space="preserve">curTeamId </w:t>
      </w:r>
      <w:r>
        <w:rPr>
          <w:rFonts w:ascii="Times New Roman" w:hAnsi="Times New Roman" w:cs="Times New Roman"/>
          <w:color w:val="000000"/>
        </w:rPr>
        <w:t>Id of team currently making a submit if round-robin</w:t>
      </w:r>
    </w:p>
    <w:p w14:paraId="6911A517" w14:textId="77777777" w:rsidR="00475DEA" w:rsidRDefault="00E91608">
      <w:pPr>
        <w:ind w:left="720"/>
        <w:rPr>
          <w:rFonts w:ascii="Times New Roman" w:hAnsi="Times New Roman" w:cs="Times New Roman"/>
          <w:b/>
          <w:color w:val="000000"/>
          <w:sz w:val="36"/>
          <w:u w:val="single"/>
        </w:rPr>
      </w:pPr>
      <w:r>
        <w:rPr>
          <w:rFonts w:ascii="Times New Roman" w:hAnsi="Times New Roman" w:cs="Times New Roman"/>
          <w:b/>
          <w:color w:val="000000"/>
          <w:sz w:val="36"/>
          <w:u w:val="single"/>
        </w:rPr>
        <w:t>Prss/{prsId}/Teams</w:t>
      </w:r>
    </w:p>
    <w:p w14:paraId="64F74D9A" w14:textId="77777777" w:rsidR="00475DEA" w:rsidRDefault="00E91608">
      <w:pPr>
        <w:ind w:left="720"/>
      </w:pPr>
      <w:r>
        <w:rPr>
          <w:rFonts w:ascii="Times New Roman" w:hAnsi="Times New Roman" w:cs="Times New Roman"/>
          <w:b/>
          <w:color w:val="000000"/>
          <w:sz w:val="36"/>
        </w:rPr>
        <w:tab/>
      </w:r>
      <w:r>
        <w:rPr>
          <w:rFonts w:ascii="Times New Roman" w:hAnsi="Times New Roman" w:cs="Times New Roman"/>
          <w:b/>
          <w:i/>
          <w:color w:val="000000"/>
          <w:sz w:val="28"/>
        </w:rPr>
        <w:t>GET</w:t>
      </w:r>
    </w:p>
    <w:p w14:paraId="7E68FC83" w14:textId="77777777" w:rsidR="00475DEA" w:rsidRDefault="00E91608">
      <w:pPr>
        <w:ind w:left="1418"/>
      </w:pPr>
      <w:r>
        <w:rPr>
          <w:rFonts w:ascii="Times New Roman" w:hAnsi="Times New Roman" w:cs="Times New Roman"/>
          <w:color w:val="000000"/>
        </w:rPr>
        <w:t>Return array with one element for each Team the Prss is a member of, in form Cmps/{cmpId}/Teams/{teamId}. Fields are:</w:t>
      </w:r>
    </w:p>
    <w:p w14:paraId="1CAC1930" w14:textId="77777777" w:rsidR="00475DEA" w:rsidRDefault="00E91608">
      <w:pPr>
        <w:ind w:left="720"/>
      </w:pPr>
      <w:r>
        <w:rPr>
          <w:rFonts w:ascii="Times New Roman" w:hAnsi="Times New Roman" w:cs="Times New Roman"/>
          <w:b/>
          <w:color w:val="000000"/>
        </w:rPr>
        <w:tab/>
      </w:r>
      <w:r>
        <w:rPr>
          <w:rFonts w:ascii="Times New Roman" w:hAnsi="Times New Roman" w:cs="Times New Roman"/>
          <w:color w:val="000000"/>
        </w:rPr>
        <w:tab/>
      </w:r>
      <w:r>
        <w:rPr>
          <w:rFonts w:ascii="Times New Roman" w:hAnsi="Times New Roman" w:cs="Times New Roman"/>
          <w:i/>
          <w:color w:val="000000"/>
        </w:rPr>
        <w:t>id</w:t>
      </w:r>
      <w:r>
        <w:rPr>
          <w:rFonts w:ascii="Times New Roman" w:hAnsi="Times New Roman" w:cs="Times New Roman"/>
          <w:color w:val="000000"/>
        </w:rPr>
        <w:t xml:space="preserve"> Id of the Team</w:t>
      </w:r>
    </w:p>
    <w:p w14:paraId="114F19FC" w14:textId="77777777" w:rsidR="00475DEA" w:rsidRDefault="00E91608">
      <w:pPr>
        <w:ind w:left="2160"/>
      </w:pPr>
      <w:r>
        <w:rPr>
          <w:rFonts w:ascii="Times New Roman" w:hAnsi="Times New Roman" w:cs="Times New Roman"/>
          <w:i/>
        </w:rPr>
        <w:t>teamName</w:t>
      </w:r>
      <w:r>
        <w:rPr>
          <w:rFonts w:ascii="Times New Roman" w:hAnsi="Times New Roman" w:cs="Times New Roman"/>
        </w:rPr>
        <w:t xml:space="preserve"> Name of the Team, must be unique per Cmp</w:t>
      </w:r>
    </w:p>
    <w:p w14:paraId="22A4A055" w14:textId="77777777" w:rsidR="00475DEA" w:rsidRDefault="00E91608">
      <w:pPr>
        <w:ind w:left="2160"/>
      </w:pPr>
      <w:r>
        <w:rPr>
          <w:rFonts w:ascii="Times New Roman" w:hAnsi="Times New Roman" w:cs="Times New Roman"/>
          <w:i/>
          <w:iCs/>
        </w:rPr>
        <w:t>leaderId</w:t>
      </w:r>
      <w:r>
        <w:rPr>
          <w:rFonts w:ascii="Times New Roman" w:hAnsi="Times New Roman" w:cs="Times New Roman"/>
        </w:rPr>
        <w:t xml:space="preserve"> Id of the team Leader</w:t>
      </w:r>
    </w:p>
    <w:p w14:paraId="20A790CE" w14:textId="77777777" w:rsidR="00475DEA" w:rsidRDefault="00E91608">
      <w:pPr>
        <w:ind w:left="2160"/>
      </w:pPr>
      <w:r>
        <w:rPr>
          <w:rFonts w:ascii="Times New Roman" w:hAnsi="Times New Roman" w:cs="Times New Roman"/>
          <w:i/>
          <w:iCs/>
        </w:rPr>
        <w:t xml:space="preserve">bestScore </w:t>
      </w:r>
      <w:r>
        <w:rPr>
          <w:rFonts w:ascii="Times New Roman" w:hAnsi="Times New Roman" w:cs="Times New Roman"/>
        </w:rPr>
        <w:t>Best score thus far earned by submissions from the Team.  0 if no submits</w:t>
      </w:r>
    </w:p>
    <w:p w14:paraId="576B03F4" w14:textId="77777777" w:rsidR="00475DEA" w:rsidRDefault="00E91608">
      <w:pPr>
        <w:ind w:left="2160"/>
      </w:pPr>
      <w:r>
        <w:rPr>
          <w:rFonts w:ascii="Times New Roman" w:hAnsi="Times New Roman" w:cs="Times New Roman"/>
          <w:i/>
          <w:iCs/>
        </w:rPr>
        <w:t xml:space="preserve">lastSubmit </w:t>
      </w:r>
      <w:r>
        <w:rPr>
          <w:rFonts w:ascii="Times New Roman" w:hAnsi="Times New Roman" w:cs="Times New Roman"/>
        </w:rPr>
        <w:t>Date of last submission from Team. Null if no submits.</w:t>
      </w:r>
    </w:p>
    <w:p w14:paraId="3F838EAB" w14:textId="77777777" w:rsidR="00475DEA" w:rsidRDefault="00E91608">
      <w:pPr>
        <w:ind w:left="1418"/>
      </w:pPr>
      <w:r>
        <w:rPr>
          <w:rFonts w:ascii="Times New Roman" w:hAnsi="Times New Roman" w:cs="Times New Roman"/>
          <w:i/>
          <w:iCs/>
          <w:color w:val="000000"/>
        </w:rPr>
        <w:tab/>
        <w:t>canSubmi</w:t>
      </w:r>
      <w:r>
        <w:rPr>
          <w:rFonts w:ascii="Times New Roman" w:hAnsi="Times New Roman" w:cs="Times New Roman"/>
          <w:i/>
          <w:iCs/>
          <w:color w:val="000000"/>
        </w:rPr>
        <w:t xml:space="preserve">t </w:t>
      </w:r>
      <w:r>
        <w:rPr>
          <w:rFonts w:ascii="Times New Roman" w:hAnsi="Times New Roman" w:cs="Times New Roman"/>
          <w:color w:val="000000"/>
        </w:rPr>
        <w:t xml:space="preserve">boolean indicating if submission is allowed.  If the Cmp's submitRules are standard, all </w:t>
      </w:r>
      <w:r>
        <w:rPr>
          <w:rFonts w:ascii="Times New Roman" w:hAnsi="Times New Roman" w:cs="Times New Roman"/>
          <w:color w:val="000000"/>
        </w:rPr>
        <w:tab/>
      </w:r>
      <w:r>
        <w:rPr>
          <w:rFonts w:ascii="Times New Roman" w:hAnsi="Times New Roman" w:cs="Times New Roman"/>
          <w:color w:val="000000"/>
        </w:rPr>
        <w:tab/>
        <w:t xml:space="preserve">teams can submit at any time.  If submitRules are round-robin, on the team next in order after the </w:t>
      </w:r>
      <w:r>
        <w:rPr>
          <w:rFonts w:ascii="Times New Roman" w:hAnsi="Times New Roman" w:cs="Times New Roman"/>
          <w:color w:val="000000"/>
        </w:rPr>
        <w:tab/>
      </w:r>
      <w:r>
        <w:rPr>
          <w:rFonts w:ascii="Times New Roman" w:hAnsi="Times New Roman" w:cs="Times New Roman"/>
          <w:color w:val="000000"/>
        </w:rPr>
        <w:tab/>
        <w:t>most recent submit may do so.</w:t>
      </w:r>
    </w:p>
    <w:p w14:paraId="35050698" w14:textId="77777777" w:rsidR="00475DEA" w:rsidRDefault="00E91608">
      <w:pPr>
        <w:ind w:left="2127"/>
      </w:pPr>
      <w:r>
        <w:rPr>
          <w:rFonts w:ascii="Times New Roman" w:hAnsi="Times New Roman" w:cs="Times New Roman"/>
          <w:i/>
          <w:iCs/>
          <w:color w:val="000000"/>
        </w:rPr>
        <w:t xml:space="preserve">cmpId </w:t>
      </w:r>
      <w:r>
        <w:rPr>
          <w:rFonts w:ascii="Times New Roman" w:hAnsi="Times New Roman" w:cs="Times New Roman"/>
          <w:color w:val="000000"/>
        </w:rPr>
        <w:t>Id of the competition on w</w:t>
      </w:r>
      <w:r>
        <w:rPr>
          <w:rFonts w:ascii="Times New Roman" w:hAnsi="Times New Roman" w:cs="Times New Roman"/>
          <w:color w:val="000000"/>
        </w:rPr>
        <w:t>hich the team is working</w:t>
      </w:r>
    </w:p>
    <w:p w14:paraId="1CDAD235" w14:textId="77777777" w:rsidR="00475DEA" w:rsidRDefault="00E91608">
      <w:pPr>
        <w:ind w:left="2127"/>
      </w:pPr>
      <w:r>
        <w:rPr>
          <w:rFonts w:ascii="Times New Roman" w:hAnsi="Times New Roman" w:cs="Times New Roman"/>
          <w:i/>
          <w:iCs/>
          <w:color w:val="000000"/>
        </w:rPr>
        <w:t>nextTeam</w:t>
      </w:r>
      <w:r>
        <w:rPr>
          <w:rFonts w:ascii="Times New Roman" w:hAnsi="Times New Roman" w:cs="Times New Roman"/>
          <w:color w:val="000000"/>
        </w:rPr>
        <w:t xml:space="preserve"> Id of the next team in round-robin order or null if N/A</w:t>
      </w:r>
    </w:p>
    <w:p w14:paraId="11BEFEB1" w14:textId="77777777" w:rsidR="00475DEA" w:rsidRDefault="00475DEA">
      <w:pPr>
        <w:ind w:left="720"/>
      </w:pPr>
    </w:p>
    <w:p w14:paraId="673D920F"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Ssns</w:t>
      </w:r>
    </w:p>
    <w:p w14:paraId="40192769" w14:textId="77777777" w:rsidR="00475DEA" w:rsidRDefault="00E91608">
      <w:pPr>
        <w:ind w:left="720"/>
      </w:pPr>
      <w:r>
        <w:rPr>
          <w:rFonts w:ascii="Times New Roman" w:hAnsi="Times New Roman" w:cs="Times New Roman"/>
        </w:rPr>
        <w:t>Login sessions (Ssns) establish an AU and are required for most service access. A user obtains one via POST to Ssns.</w:t>
      </w:r>
    </w:p>
    <w:p w14:paraId="2009B872"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lastRenderedPageBreak/>
        <w:t>GET</w:t>
      </w:r>
    </w:p>
    <w:p w14:paraId="2FF5A3F7" w14:textId="77777777" w:rsidR="00475DEA" w:rsidRDefault="00E91608">
      <w:pPr>
        <w:ind w:left="1440"/>
      </w:pPr>
      <w:r>
        <w:rPr>
          <w:rFonts w:ascii="Times New Roman" w:hAnsi="Times New Roman" w:cs="Times New Roman"/>
        </w:rPr>
        <w:t xml:space="preserve">Return a list of all active </w:t>
      </w:r>
      <w:r>
        <w:rPr>
          <w:rFonts w:ascii="Times New Roman" w:hAnsi="Times New Roman" w:cs="Times New Roman"/>
        </w:rPr>
        <w:t>sessions. Admin-privileged AU required. Return array of</w:t>
      </w:r>
    </w:p>
    <w:p w14:paraId="7D9FF732" w14:textId="77777777" w:rsidR="00475DEA" w:rsidRDefault="00E91608">
      <w:pPr>
        <w:ind w:left="2160"/>
      </w:pPr>
      <w:r>
        <w:rPr>
          <w:rFonts w:ascii="Times New Roman" w:hAnsi="Times New Roman" w:cs="Times New Roman"/>
          <w:i/>
        </w:rPr>
        <w:t>cookie</w:t>
      </w:r>
      <w:r>
        <w:rPr>
          <w:rFonts w:ascii="Times New Roman" w:hAnsi="Times New Roman" w:cs="Times New Roman"/>
        </w:rPr>
        <w:t xml:space="preserve"> Unique cookie value for session</w:t>
      </w:r>
    </w:p>
    <w:p w14:paraId="7CDB2967" w14:textId="77777777" w:rsidR="00475DEA" w:rsidRDefault="00E91608">
      <w:pPr>
        <w:ind w:left="2160"/>
      </w:pPr>
      <w:r>
        <w:rPr>
          <w:rFonts w:ascii="Times New Roman" w:hAnsi="Times New Roman" w:cs="Times New Roman"/>
          <w:i/>
        </w:rPr>
        <w:t>prsId</w:t>
      </w:r>
      <w:r>
        <w:rPr>
          <w:rFonts w:ascii="Times New Roman" w:hAnsi="Times New Roman" w:cs="Times New Roman"/>
        </w:rPr>
        <w:t xml:space="preserve"> ID of Person logged in</w:t>
      </w:r>
    </w:p>
    <w:p w14:paraId="7ED05883" w14:textId="77777777" w:rsidR="00475DEA" w:rsidRDefault="00E91608">
      <w:pPr>
        <w:ind w:left="2160"/>
      </w:pPr>
      <w:r>
        <w:rPr>
          <w:rFonts w:ascii="Times New Roman" w:hAnsi="Times New Roman" w:cs="Times New Roman"/>
          <w:i/>
        </w:rPr>
        <w:t>loginTime</w:t>
      </w:r>
      <w:r>
        <w:rPr>
          <w:rFonts w:ascii="Times New Roman" w:hAnsi="Times New Roman" w:cs="Times New Roman"/>
        </w:rPr>
        <w:t xml:space="preserve"> Date and time of login</w:t>
      </w:r>
    </w:p>
    <w:p w14:paraId="19E0A2C9"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POST</w:t>
      </w:r>
    </w:p>
    <w:p w14:paraId="59D1C2F9" w14:textId="77777777" w:rsidR="00475DEA" w:rsidRDefault="00E91608">
      <w:pPr>
        <w:ind w:left="1440"/>
      </w:pPr>
      <w:r>
        <w:rPr>
          <w:rFonts w:ascii="Times New Roman" w:hAnsi="Times New Roman" w:cs="Times New Roman"/>
        </w:rPr>
        <w:t>A successful POST generates a browser-session cookie that will permit continued access for 2 h</w:t>
      </w:r>
      <w:r>
        <w:rPr>
          <w:rFonts w:ascii="Times New Roman" w:hAnsi="Times New Roman" w:cs="Times New Roman"/>
        </w:rPr>
        <w:t>ours. Indicated Person becomes the AU. An unsuccesful POST results in a 400 with a badLogin tag and no further information.</w:t>
      </w:r>
    </w:p>
    <w:p w14:paraId="5F31AF02" w14:textId="77777777" w:rsidR="00475DEA" w:rsidRDefault="00E91608">
      <w:pPr>
        <w:ind w:left="2160"/>
      </w:pPr>
      <w:r>
        <w:rPr>
          <w:rFonts w:ascii="Times New Roman" w:hAnsi="Times New Roman" w:cs="Times New Roman"/>
          <w:i/>
        </w:rPr>
        <w:t>email</w:t>
      </w:r>
      <w:r>
        <w:rPr>
          <w:rFonts w:ascii="Times New Roman" w:hAnsi="Times New Roman" w:cs="Times New Roman"/>
        </w:rPr>
        <w:t xml:space="preserve"> Email of user requesting login</w:t>
      </w:r>
    </w:p>
    <w:p w14:paraId="1013D6CA" w14:textId="77777777" w:rsidR="00475DEA" w:rsidRDefault="00E91608">
      <w:pPr>
        <w:ind w:left="2160"/>
      </w:pPr>
      <w:r>
        <w:rPr>
          <w:rFonts w:ascii="Times New Roman" w:hAnsi="Times New Roman" w:cs="Times New Roman"/>
          <w:i/>
        </w:rPr>
        <w:t>password</w:t>
      </w:r>
      <w:r>
        <w:rPr>
          <w:rFonts w:ascii="Times New Roman" w:hAnsi="Times New Roman" w:cs="Times New Roman"/>
        </w:rPr>
        <w:t xml:space="preserve"> Password of user</w:t>
      </w:r>
    </w:p>
    <w:p w14:paraId="6423CEE9"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Ssns/{id}</w:t>
      </w:r>
    </w:p>
    <w:p w14:paraId="4CC59E14" w14:textId="77777777" w:rsidR="00475DEA" w:rsidRDefault="00E91608">
      <w:pPr>
        <w:ind w:left="1440"/>
        <w:rPr>
          <w:rFonts w:ascii="Times New Roman" w:hAnsi="Times New Roman" w:cs="Times New Roman"/>
          <w:b/>
          <w:i/>
          <w:sz w:val="28"/>
          <w:szCs w:val="28"/>
        </w:rPr>
      </w:pPr>
      <w:r>
        <w:rPr>
          <w:rFonts w:ascii="Times New Roman" w:hAnsi="Times New Roman" w:cs="Times New Roman"/>
          <w:b/>
          <w:i/>
          <w:sz w:val="28"/>
          <w:szCs w:val="28"/>
        </w:rPr>
        <w:t>GET</w:t>
      </w:r>
    </w:p>
    <w:p w14:paraId="544E5283" w14:textId="77777777" w:rsidR="00475DEA" w:rsidRDefault="00E91608">
      <w:pPr>
        <w:ind w:left="1440"/>
      </w:pPr>
      <w:r>
        <w:rPr>
          <w:rFonts w:ascii="Times New Roman" w:hAnsi="Times New Roman" w:cs="Times New Roman"/>
        </w:rPr>
        <w:t xml:space="preserve">Returns, for the indicated session, a single </w:t>
      </w:r>
      <w:r>
        <w:rPr>
          <w:rFonts w:ascii="Times New Roman" w:hAnsi="Times New Roman" w:cs="Times New Roman"/>
        </w:rPr>
        <w:t>object with same properties as one element of the array returned from Ssns GET.  AU must be admin or owner of session.</w:t>
      </w:r>
    </w:p>
    <w:p w14:paraId="5BC03EFC" w14:textId="77777777" w:rsidR="00475DEA" w:rsidRDefault="00E91608">
      <w:pPr>
        <w:ind w:left="1440"/>
        <w:rPr>
          <w:rFonts w:ascii="Times New Roman" w:hAnsi="Times New Roman" w:cs="Times New Roman"/>
          <w:b/>
          <w:i/>
          <w:sz w:val="28"/>
          <w:szCs w:val="28"/>
        </w:rPr>
      </w:pPr>
      <w:r>
        <w:rPr>
          <w:rFonts w:ascii="Times New Roman" w:hAnsi="Times New Roman" w:cs="Times New Roman"/>
          <w:b/>
          <w:i/>
          <w:sz w:val="28"/>
          <w:szCs w:val="28"/>
        </w:rPr>
        <w:t>DELETE</w:t>
      </w:r>
    </w:p>
    <w:p w14:paraId="793D29C0" w14:textId="77777777" w:rsidR="00475DEA" w:rsidRDefault="00E91608">
      <w:pPr>
        <w:ind w:left="1440"/>
        <w:rPr>
          <w:rFonts w:ascii="Times New Roman" w:hAnsi="Times New Roman" w:cs="Times New Roman"/>
        </w:rPr>
      </w:pPr>
      <w:r>
        <w:rPr>
          <w:rFonts w:ascii="Times New Roman" w:hAnsi="Times New Roman" w:cs="Times New Roman"/>
        </w:rPr>
        <w:t>Log out the specified Session. AU must be owner of Session or admin.</w:t>
      </w:r>
    </w:p>
    <w:p w14:paraId="3A77B3A5" w14:textId="77777777" w:rsidR="00475DEA" w:rsidRDefault="00475DEA">
      <w:pPr>
        <w:rPr>
          <w:rFonts w:ascii="Times New Roman" w:hAnsi="Times New Roman" w:cs="Times New Roman"/>
        </w:rPr>
      </w:pPr>
    </w:p>
    <w:p w14:paraId="1D339563" w14:textId="77777777" w:rsidR="00475DEA" w:rsidRDefault="00E91608">
      <w:r>
        <w:rPr>
          <w:rFonts w:ascii="Times New Roman" w:hAnsi="Times New Roman" w:cs="Times New Roman"/>
          <w:b/>
          <w:sz w:val="44"/>
          <w:szCs w:val="44"/>
        </w:rPr>
        <w:t>Resources for Competition Types</w:t>
      </w:r>
    </w:p>
    <w:p w14:paraId="5EF6C5A3" w14:textId="77777777" w:rsidR="00475DEA" w:rsidRDefault="00E91608">
      <w:r>
        <w:rPr>
          <w:rFonts w:ascii="Times New Roman" w:hAnsi="Times New Roman" w:cs="Times New Roman"/>
        </w:rPr>
        <w:t>The following resources allo</w:t>
      </w:r>
      <w:r>
        <w:rPr>
          <w:rFonts w:ascii="Times New Roman" w:hAnsi="Times New Roman" w:cs="Times New Roman"/>
        </w:rPr>
        <w:t>w creation, deletion, and management of Competition Types (Ctps).   A competition type is a kind of design competition, e.g. a model bridge building competition or a catapult design competition.  It includes a general description of the competition for the</w:t>
      </w:r>
      <w:r>
        <w:rPr>
          <w:rFonts w:ascii="Times New Roman" w:hAnsi="Times New Roman" w:cs="Times New Roman"/>
        </w:rPr>
        <w:t xml:space="preserve"> participant's benefit, and a JSON Schema describing allowed parameters (see Cmp below).  For all POST, PUT, or DELETE operations, AU must be admin.</w:t>
      </w:r>
    </w:p>
    <w:p w14:paraId="3C08F3C7"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Ctps</w:t>
      </w:r>
    </w:p>
    <w:p w14:paraId="3E7CF2E8" w14:textId="77777777" w:rsidR="00475DEA" w:rsidRDefault="00E91608">
      <w:pPr>
        <w:ind w:left="1440"/>
        <w:rPr>
          <w:rFonts w:ascii="Times New Roman" w:hAnsi="Times New Roman" w:cs="Times New Roman"/>
          <w:b/>
          <w:i/>
          <w:sz w:val="28"/>
          <w:szCs w:val="28"/>
        </w:rPr>
      </w:pPr>
      <w:r>
        <w:rPr>
          <w:rFonts w:ascii="Times New Roman" w:hAnsi="Times New Roman" w:cs="Times New Roman"/>
          <w:b/>
          <w:i/>
          <w:sz w:val="28"/>
          <w:szCs w:val="28"/>
        </w:rPr>
        <w:t xml:space="preserve">GET </w:t>
      </w:r>
    </w:p>
    <w:p w14:paraId="5A7F9169" w14:textId="77777777" w:rsidR="00475DEA" w:rsidRDefault="00E91608">
      <w:pPr>
        <w:ind w:left="1440"/>
      </w:pPr>
      <w:r>
        <w:rPr>
          <w:rFonts w:ascii="Times New Roman" w:hAnsi="Times New Roman" w:cs="Times New Roman"/>
          <w:color w:val="000000"/>
        </w:rPr>
        <w:t xml:space="preserve">Any AU is acceptable, though some login is required. Return an array of 0 or more elements, with </w:t>
      </w:r>
      <w:r>
        <w:rPr>
          <w:rFonts w:ascii="Times New Roman" w:hAnsi="Times New Roman" w:cs="Times New Roman"/>
          <w:color w:val="000000"/>
        </w:rPr>
        <w:t>one element for each Ctp in the system.</w:t>
      </w:r>
    </w:p>
    <w:p w14:paraId="6AFA4EE5" w14:textId="77777777" w:rsidR="00475DEA" w:rsidRDefault="00E91608">
      <w:pPr>
        <w:ind w:left="2160"/>
      </w:pPr>
      <w:r>
        <w:rPr>
          <w:rFonts w:ascii="Times New Roman" w:hAnsi="Times New Roman" w:cs="Times New Roman"/>
          <w:i/>
        </w:rPr>
        <w:t>id</w:t>
      </w:r>
      <w:r>
        <w:rPr>
          <w:rFonts w:ascii="Times New Roman" w:hAnsi="Times New Roman" w:cs="Times New Roman"/>
        </w:rPr>
        <w:t xml:space="preserve"> Id of the Competition Type</w:t>
      </w:r>
    </w:p>
    <w:p w14:paraId="1FB19AA9" w14:textId="77777777" w:rsidR="00475DEA" w:rsidRDefault="00E91608">
      <w:pPr>
        <w:ind w:left="2160"/>
      </w:pPr>
      <w:r>
        <w:rPr>
          <w:rFonts w:ascii="Times New Roman" w:hAnsi="Times New Roman" w:cs="Times New Roman"/>
          <w:i/>
        </w:rPr>
        <w:t>title</w:t>
      </w:r>
      <w:r>
        <w:rPr>
          <w:rFonts w:ascii="Times New Roman" w:hAnsi="Times New Roman" w:cs="Times New Roman"/>
        </w:rPr>
        <w:t xml:space="preserve"> Title of the Competition Type</w:t>
      </w:r>
    </w:p>
    <w:p w14:paraId="7B86F56C" w14:textId="77777777" w:rsidR="00475DEA" w:rsidRDefault="00E91608">
      <w:pPr>
        <w:ind w:left="2160"/>
      </w:pPr>
      <w:r>
        <w:rPr>
          <w:rFonts w:ascii="Times New Roman" w:hAnsi="Times New Roman" w:cs="Times New Roman"/>
          <w:i/>
        </w:rPr>
        <w:t>description Human readable</w:t>
      </w:r>
      <w:r>
        <w:rPr>
          <w:rFonts w:ascii="Times New Roman" w:hAnsi="Times New Roman" w:cs="Times New Roman"/>
        </w:rPr>
        <w:t xml:space="preserve">description of the Competition Type, in MD format. </w:t>
      </w:r>
    </w:p>
    <w:p w14:paraId="03821AA3" w14:textId="77777777" w:rsidR="00475DEA" w:rsidRDefault="00E91608">
      <w:pPr>
        <w:ind w:left="2160"/>
      </w:pPr>
      <w:r>
        <w:rPr>
          <w:rFonts w:ascii="Times New Roman" w:hAnsi="Times New Roman" w:cs="Times New Roman"/>
          <w:i/>
          <w:iCs/>
        </w:rPr>
        <w:t xml:space="preserve">tutorial </w:t>
      </w:r>
      <w:r>
        <w:rPr>
          <w:rFonts w:ascii="Times New Roman" w:hAnsi="Times New Roman" w:cs="Times New Roman"/>
        </w:rPr>
        <w:t>tells user the rules of the game and how to play</w:t>
      </w:r>
    </w:p>
    <w:p w14:paraId="31448FFF" w14:textId="77777777" w:rsidR="00475DEA" w:rsidRDefault="00E91608">
      <w:pPr>
        <w:ind w:left="2160"/>
      </w:pPr>
      <w:r>
        <w:rPr>
          <w:rFonts w:ascii="Times New Roman" w:hAnsi="Times New Roman" w:cs="Times New Roman"/>
          <w:i/>
          <w:iCs/>
        </w:rPr>
        <w:lastRenderedPageBreak/>
        <w:t xml:space="preserve">prmSchema </w:t>
      </w:r>
      <w:r>
        <w:rPr>
          <w:rFonts w:ascii="Times New Roman" w:hAnsi="Times New Roman" w:cs="Times New Roman"/>
        </w:rPr>
        <w:t>JSON schema to which parameters must conform.  May be null.  Null implies no parameters allowed for this Ctp</w:t>
      </w:r>
    </w:p>
    <w:p w14:paraId="2E54E6A1"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POST</w:t>
      </w:r>
    </w:p>
    <w:p w14:paraId="0A2082C9" w14:textId="77777777" w:rsidR="00475DEA" w:rsidRDefault="00E91608">
      <w:pPr>
        <w:ind w:left="1440"/>
        <w:rPr>
          <w:rFonts w:ascii="Times New Roman" w:hAnsi="Times New Roman" w:cs="Times New Roman"/>
        </w:rPr>
      </w:pPr>
      <w:r>
        <w:rPr>
          <w:rFonts w:ascii="Times New Roman" w:hAnsi="Times New Roman" w:cs="Times New Roman"/>
        </w:rPr>
        <w:t>Create a new Ctp. Error dupTitle if title is a duplicate. Fields are</w:t>
      </w:r>
    </w:p>
    <w:p w14:paraId="1C4619C3" w14:textId="77777777" w:rsidR="00475DEA" w:rsidRDefault="00E91608">
      <w:pPr>
        <w:ind w:left="1440" w:firstLine="720"/>
      </w:pPr>
      <w:r>
        <w:rPr>
          <w:rFonts w:ascii="Times New Roman" w:hAnsi="Times New Roman" w:cs="Times New Roman"/>
          <w:i/>
        </w:rPr>
        <w:t>title</w:t>
      </w:r>
      <w:r>
        <w:rPr>
          <w:rFonts w:ascii="Times New Roman" w:hAnsi="Times New Roman" w:cs="Times New Roman"/>
        </w:rPr>
        <w:t xml:space="preserve"> Title of the new Competition, limited to 80 chars</w:t>
      </w:r>
    </w:p>
    <w:p w14:paraId="4856FEEB" w14:textId="77777777" w:rsidR="00475DEA" w:rsidRDefault="00E91608">
      <w:pPr>
        <w:ind w:left="1440" w:firstLine="720"/>
      </w:pPr>
      <w:r>
        <w:rPr>
          <w:rFonts w:ascii="Times New Roman" w:hAnsi="Times New Roman" w:cs="Times New Roman"/>
          <w:i/>
          <w:iCs/>
        </w:rPr>
        <w:t>codeNam</w:t>
      </w:r>
      <w:r>
        <w:rPr>
          <w:rFonts w:ascii="Times New Roman" w:hAnsi="Times New Roman" w:cs="Times New Roman"/>
          <w:i/>
          <w:iCs/>
        </w:rPr>
        <w:t xml:space="preserve">e </w:t>
      </w:r>
      <w:r>
        <w:rPr>
          <w:rFonts w:ascii="Times New Roman" w:hAnsi="Times New Roman" w:cs="Times New Roman"/>
        </w:rPr>
        <w:t>One word name for the competition, for internal identification</w:t>
      </w:r>
    </w:p>
    <w:p w14:paraId="4C7E563C" w14:textId="77777777" w:rsidR="00475DEA" w:rsidDel="003D0E1F" w:rsidRDefault="00E91608">
      <w:pPr>
        <w:ind w:left="2160"/>
        <w:rPr>
          <w:del w:id="11" w:author="Dillon" w:date="2021-08-06T16:17:00Z"/>
        </w:rPr>
      </w:pPr>
      <w:r>
        <w:rPr>
          <w:rFonts w:ascii="Times New Roman" w:hAnsi="Times New Roman" w:cs="Times New Roman"/>
          <w:i/>
        </w:rPr>
        <w:t xml:space="preserve">description </w:t>
      </w:r>
      <w:r>
        <w:rPr>
          <w:rFonts w:ascii="Times New Roman" w:hAnsi="Times New Roman" w:cs="Times New Roman"/>
        </w:rPr>
        <w:t>General description of the Competition Type, in MD format.</w:t>
      </w:r>
    </w:p>
    <w:p w14:paraId="25BF25F9" w14:textId="75EFDA44" w:rsidR="00475DEA" w:rsidDel="003D0E1F" w:rsidRDefault="00E91608" w:rsidP="003D0E1F">
      <w:pPr>
        <w:ind w:left="2160"/>
        <w:rPr>
          <w:del w:id="12" w:author="Dillon" w:date="2021-08-06T16:17:00Z"/>
        </w:rPr>
      </w:pPr>
      <w:del w:id="13" w:author="Dillon" w:date="2021-08-06T16:17:00Z">
        <w:r w:rsidDel="003D0E1F">
          <w:rPr>
            <w:rFonts w:ascii="Times New Roman" w:hAnsi="Times New Roman" w:cs="Times New Roman"/>
            <w:i/>
            <w:iCs/>
          </w:rPr>
          <w:delText xml:space="preserve">tutorial </w:delText>
        </w:r>
        <w:r w:rsidDel="003D0E1F">
          <w:rPr>
            <w:rFonts w:ascii="Times New Roman" w:hAnsi="Times New Roman" w:cs="Times New Roman"/>
          </w:rPr>
          <w:delText>tells user the rules of the game and how to play.</w:delText>
        </w:r>
      </w:del>
    </w:p>
    <w:p w14:paraId="312083B2" w14:textId="77777777" w:rsidR="00475DEA" w:rsidRDefault="00E91608">
      <w:pPr>
        <w:ind w:left="2160"/>
      </w:pPr>
      <w:r>
        <w:rPr>
          <w:rFonts w:ascii="Times New Roman" w:hAnsi="Times New Roman" w:cs="Times New Roman"/>
          <w:i/>
          <w:iCs/>
        </w:rPr>
        <w:t>prmSchema</w:t>
      </w:r>
      <w:r>
        <w:rPr>
          <w:rFonts w:ascii="Times New Roman" w:hAnsi="Times New Roman" w:cs="Times New Roman"/>
        </w:rPr>
        <w:t xml:space="preserve"> the schema for this Competition Type</w:t>
      </w:r>
    </w:p>
    <w:p w14:paraId="47690D05"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Ctps/{CtpId}</w:t>
      </w:r>
    </w:p>
    <w:p w14:paraId="24254BFD" w14:textId="77777777" w:rsidR="00475DEA" w:rsidRDefault="00E91608">
      <w:pPr>
        <w:ind w:left="1440"/>
        <w:rPr>
          <w:rFonts w:ascii="Times New Roman" w:hAnsi="Times New Roman" w:cs="Times New Roman"/>
          <w:b/>
          <w:i/>
          <w:color w:val="000000"/>
          <w:sz w:val="28"/>
        </w:rPr>
      </w:pPr>
      <w:r>
        <w:rPr>
          <w:rFonts w:ascii="Times New Roman" w:hAnsi="Times New Roman" w:cs="Times New Roman"/>
          <w:b/>
          <w:i/>
          <w:color w:val="000000"/>
          <w:sz w:val="28"/>
        </w:rPr>
        <w:t>G</w:t>
      </w:r>
      <w:r>
        <w:rPr>
          <w:rFonts w:ascii="Times New Roman" w:hAnsi="Times New Roman" w:cs="Times New Roman"/>
          <w:b/>
          <w:i/>
          <w:color w:val="000000"/>
          <w:sz w:val="28"/>
        </w:rPr>
        <w:t>ET</w:t>
      </w:r>
    </w:p>
    <w:p w14:paraId="45E0F437" w14:textId="77777777" w:rsidR="00475DEA" w:rsidRDefault="00E91608">
      <w:pPr>
        <w:ind w:left="1440"/>
      </w:pPr>
      <w:r>
        <w:rPr>
          <w:rFonts w:ascii="Times New Roman" w:hAnsi="Times New Roman" w:cs="Times New Roman"/>
          <w:color w:val="000000"/>
        </w:rPr>
        <w:t xml:space="preserve">Return single object having same properties as one of the array elements returned by Ctps GET, for just the indicated Ctp.  Any AU is acceptable though some login is required. </w:t>
      </w:r>
    </w:p>
    <w:p w14:paraId="6205AA82"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PUT</w:t>
      </w:r>
    </w:p>
    <w:p w14:paraId="0E6B36D7" w14:textId="77777777" w:rsidR="00475DEA" w:rsidRDefault="00E91608">
      <w:pPr>
        <w:ind w:left="1440"/>
      </w:pPr>
      <w:r>
        <w:rPr>
          <w:rFonts w:ascii="Times New Roman" w:hAnsi="Times New Roman" w:cs="Times New Roman"/>
        </w:rPr>
        <w:t xml:space="preserve">Update the title, description or prmSchema of the Ctp Error dupTitle if title is duplicate. </w:t>
      </w:r>
    </w:p>
    <w:p w14:paraId="42238203" w14:textId="77777777" w:rsidR="00475DEA" w:rsidRDefault="00E91608">
      <w:pPr>
        <w:ind w:left="1440"/>
      </w:pPr>
      <w:r>
        <w:rPr>
          <w:rFonts w:ascii="Times New Roman" w:hAnsi="Times New Roman" w:cs="Times New Roman"/>
          <w:b/>
          <w:i/>
          <w:sz w:val="28"/>
        </w:rPr>
        <w:t>DELETE</w:t>
      </w:r>
    </w:p>
    <w:p w14:paraId="673F97DC" w14:textId="77777777" w:rsidR="00475DEA" w:rsidRDefault="00E91608">
      <w:pPr>
        <w:ind w:left="1440"/>
        <w:rPr>
          <w:rFonts w:ascii="Times New Roman" w:hAnsi="Times New Roman" w:cs="Times New Roman"/>
        </w:rPr>
      </w:pPr>
      <w:r>
        <w:rPr>
          <w:rFonts w:ascii="Times New Roman" w:hAnsi="Times New Roman" w:cs="Times New Roman"/>
        </w:rPr>
        <w:t>Delete the Ctp, including all associated Cmps</w:t>
      </w:r>
    </w:p>
    <w:p w14:paraId="0DB1CCE9" w14:textId="77777777" w:rsidR="00475DEA" w:rsidRDefault="00E91608">
      <w:pPr>
        <w:rPr>
          <w:rFonts w:ascii="Times New Roman" w:hAnsi="Times New Roman" w:cs="Times New Roman"/>
          <w:b/>
          <w:sz w:val="44"/>
          <w:szCs w:val="44"/>
        </w:rPr>
      </w:pPr>
      <w:r>
        <w:rPr>
          <w:rFonts w:ascii="Times New Roman" w:hAnsi="Times New Roman" w:cs="Times New Roman"/>
          <w:b/>
          <w:sz w:val="44"/>
          <w:szCs w:val="44"/>
        </w:rPr>
        <w:t>Resources for Competitions</w:t>
      </w:r>
    </w:p>
    <w:p w14:paraId="790EAF07" w14:textId="77777777" w:rsidR="00475DEA" w:rsidRDefault="00E91608">
      <w:r>
        <w:rPr>
          <w:rFonts w:ascii="Times New Roman" w:hAnsi="Times New Roman" w:cs="Times New Roman"/>
        </w:rPr>
        <w:t xml:space="preserve">The following resources allow creation, deletion, and management of </w:t>
      </w:r>
      <w:r>
        <w:rPr>
          <w:rFonts w:ascii="Times New Roman" w:hAnsi="Times New Roman" w:cs="Times New Roman"/>
        </w:rPr>
        <w:t>Competitions (Cmps). These are individual instances of a Ctp, e.g. a particular bridge-building competition.  Each Ctp has an owner, e.g. the sponsoring instructor, possibly some specialized parameters (prms), e.g. a list of allowed parts, some ground rule</w:t>
      </w:r>
      <w:r>
        <w:rPr>
          <w:rFonts w:ascii="Times New Roman" w:hAnsi="Times New Roman" w:cs="Times New Roman"/>
        </w:rPr>
        <w:t>s, e.g. whether other teams' work is visible, and a set of participating teams.</w:t>
      </w:r>
    </w:p>
    <w:p w14:paraId="435D9C13"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Cmps</w:t>
      </w:r>
    </w:p>
    <w:p w14:paraId="79395A8B" w14:textId="77777777" w:rsidR="00475DEA" w:rsidRDefault="00E91608">
      <w:pPr>
        <w:ind w:left="1440"/>
      </w:pPr>
      <w:r>
        <w:rPr>
          <w:rFonts w:ascii="Times New Roman" w:hAnsi="Times New Roman" w:cs="Times New Roman"/>
          <w:b/>
          <w:i/>
          <w:sz w:val="28"/>
          <w:szCs w:val="28"/>
        </w:rPr>
        <w:t xml:space="preserve">GET </w:t>
      </w:r>
      <w:r>
        <w:rPr>
          <w:rFonts w:ascii="Times New Roman" w:hAnsi="Times New Roman" w:cs="Times New Roman"/>
          <w:color w:val="000000"/>
        </w:rPr>
        <w:t>owner=&lt;email&gt;,  CompetitionType = &lt;id&gt;</w:t>
      </w:r>
    </w:p>
    <w:p w14:paraId="285377F0" w14:textId="77777777" w:rsidR="00475DEA" w:rsidRDefault="00E91608">
      <w:pPr>
        <w:ind w:left="1440"/>
      </w:pPr>
      <w:r>
        <w:rPr>
          <w:rFonts w:ascii="Times New Roman" w:hAnsi="Times New Roman" w:cs="Times New Roman"/>
          <w:color w:val="000000"/>
        </w:rPr>
        <w:t>Any AU is acceptable, though some login is required. Return an array of 0 or more elements, with one element for each Competitio</w:t>
      </w:r>
      <w:r>
        <w:rPr>
          <w:rFonts w:ascii="Times New Roman" w:hAnsi="Times New Roman" w:cs="Times New Roman"/>
          <w:color w:val="000000"/>
        </w:rPr>
        <w:t>n in the system, limited to Competitions with the specified owner if query param is given:</w:t>
      </w:r>
    </w:p>
    <w:p w14:paraId="252D0C54" w14:textId="77777777" w:rsidR="00475DEA" w:rsidRDefault="00E91608">
      <w:pPr>
        <w:ind w:left="2160"/>
      </w:pPr>
      <w:r>
        <w:rPr>
          <w:rFonts w:ascii="Times New Roman" w:hAnsi="Times New Roman" w:cs="Times New Roman"/>
          <w:i/>
        </w:rPr>
        <w:t>id</w:t>
      </w:r>
      <w:r>
        <w:rPr>
          <w:rFonts w:ascii="Times New Roman" w:hAnsi="Times New Roman" w:cs="Times New Roman"/>
        </w:rPr>
        <w:t xml:space="preserve"> Id of the Competition</w:t>
      </w:r>
    </w:p>
    <w:p w14:paraId="4C3EB9B2" w14:textId="77777777" w:rsidR="00475DEA" w:rsidRDefault="00E91608">
      <w:pPr>
        <w:ind w:left="2160"/>
      </w:pPr>
      <w:r>
        <w:rPr>
          <w:rFonts w:ascii="Times New Roman" w:hAnsi="Times New Roman" w:cs="Times New Roman"/>
          <w:i/>
        </w:rPr>
        <w:t>ownerId</w:t>
      </w:r>
      <w:r>
        <w:rPr>
          <w:rFonts w:ascii="Times New Roman" w:hAnsi="Times New Roman" w:cs="Times New Roman"/>
        </w:rPr>
        <w:t xml:space="preserve"> Owner of the Competition</w:t>
      </w:r>
    </w:p>
    <w:p w14:paraId="1D66D0EF" w14:textId="77777777" w:rsidR="00475DEA" w:rsidRDefault="00E91608">
      <w:pPr>
        <w:ind w:left="2160"/>
      </w:pPr>
      <w:r>
        <w:rPr>
          <w:rFonts w:ascii="Times New Roman" w:hAnsi="Times New Roman" w:cs="Times New Roman"/>
          <w:i/>
          <w:iCs/>
        </w:rPr>
        <w:t xml:space="preserve">ctpId </w:t>
      </w:r>
      <w:r>
        <w:rPr>
          <w:rFonts w:ascii="Times New Roman" w:hAnsi="Times New Roman" w:cs="Times New Roman"/>
        </w:rPr>
        <w:t>Id of the relevant Ctp</w:t>
      </w:r>
    </w:p>
    <w:p w14:paraId="337998A3" w14:textId="77777777" w:rsidR="003D0E1F" w:rsidRDefault="00E91608">
      <w:pPr>
        <w:ind w:left="2160"/>
        <w:rPr>
          <w:ins w:id="14" w:author="Dillon" w:date="2021-08-06T16:18:00Z"/>
          <w:rFonts w:ascii="Times New Roman" w:hAnsi="Times New Roman" w:cs="Times New Roman"/>
        </w:rPr>
      </w:pPr>
      <w:r>
        <w:rPr>
          <w:rFonts w:ascii="Times New Roman" w:hAnsi="Times New Roman" w:cs="Times New Roman"/>
          <w:i/>
        </w:rPr>
        <w:t>title</w:t>
      </w:r>
      <w:r>
        <w:rPr>
          <w:rFonts w:ascii="Times New Roman" w:hAnsi="Times New Roman" w:cs="Times New Roman"/>
        </w:rPr>
        <w:t xml:space="preserve"> Title of the Cmp, unique per owner.</w:t>
      </w:r>
    </w:p>
    <w:p w14:paraId="0C6A308D" w14:textId="5AE17B3B" w:rsidR="00475DEA" w:rsidRDefault="00E91608">
      <w:pPr>
        <w:ind w:left="2160"/>
        <w:rPr>
          <w:ins w:id="15" w:author="Dillon" w:date="2021-08-06T16:18:00Z"/>
          <w:rFonts w:ascii="Times New Roman" w:hAnsi="Times New Roman" w:cs="Times New Roman"/>
        </w:rPr>
      </w:pPr>
      <w:r>
        <w:rPr>
          <w:rFonts w:ascii="Times New Roman" w:hAnsi="Times New Roman" w:cs="Times New Roman"/>
          <w:i/>
          <w:iCs/>
        </w:rPr>
        <w:lastRenderedPageBreak/>
        <w:t>rules</w:t>
      </w:r>
      <w:r>
        <w:rPr>
          <w:rFonts w:ascii="Times New Roman" w:hAnsi="Times New Roman" w:cs="Times New Roman"/>
        </w:rPr>
        <w:t xml:space="preserve"> 0 for standard, 1 for round-rob</w:t>
      </w:r>
      <w:r>
        <w:rPr>
          <w:rFonts w:ascii="Times New Roman" w:hAnsi="Times New Roman" w:cs="Times New Roman"/>
        </w:rPr>
        <w:t>in</w:t>
      </w:r>
    </w:p>
    <w:p w14:paraId="1741745B" w14:textId="0F48C47F" w:rsidR="003D0E1F" w:rsidRPr="003D0E1F" w:rsidRDefault="003D0E1F">
      <w:pPr>
        <w:ind w:left="2160"/>
      </w:pPr>
      <w:ins w:id="16" w:author="Dillon" w:date="2021-08-06T16:18:00Z">
        <w:r>
          <w:rPr>
            <w:rFonts w:ascii="Times New Roman" w:hAnsi="Times New Roman" w:cs="Times New Roman"/>
            <w:i/>
            <w:iCs/>
          </w:rPr>
          <w:t xml:space="preserve">hints </w:t>
        </w:r>
      </w:ins>
      <w:ins w:id="17" w:author="Dillon" w:date="2021-08-06T16:19:00Z">
        <w:r>
          <w:rPr>
            <w:rFonts w:ascii="Times New Roman" w:hAnsi="Times New Roman" w:cs="Times New Roman"/>
          </w:rPr>
          <w:t>type</w:t>
        </w:r>
      </w:ins>
      <w:ins w:id="18" w:author="Dillon" w:date="2021-08-06T16:18:00Z">
        <w:r w:rsidRPr="003D0E1F">
          <w:rPr>
            <w:rFonts w:ascii="Times New Roman" w:hAnsi="Times New Roman" w:cs="Times New Roman"/>
            <w:rPrChange w:id="19" w:author="Dillon" w:date="2021-08-06T16:19:00Z">
              <w:rPr>
                <w:rFonts w:ascii="Times New Roman" w:hAnsi="Times New Roman" w:cs="Times New Roman"/>
                <w:i/>
                <w:iCs/>
              </w:rPr>
            </w:rPrChange>
          </w:rPr>
          <w:t xml:space="preserve"> of hints </w:t>
        </w:r>
      </w:ins>
      <w:ins w:id="20" w:author="Dillon" w:date="2021-08-06T16:24:00Z">
        <w:r>
          <w:rPr>
            <w:rFonts w:ascii="Times New Roman" w:hAnsi="Times New Roman" w:cs="Times New Roman"/>
          </w:rPr>
          <w:t>given, either a custom phrase if cmp needs sp</w:t>
        </w:r>
      </w:ins>
      <w:ins w:id="21" w:author="Dillon" w:date="2021-08-06T16:25:00Z">
        <w:r>
          <w:rPr>
            <w:rFonts w:ascii="Times New Roman" w:hAnsi="Times New Roman" w:cs="Times New Roman"/>
          </w:rPr>
          <w:t xml:space="preserve">ecial consideration or Basic, Bronze, Bilver, </w:t>
        </w:r>
      </w:ins>
      <w:ins w:id="22" w:author="Dillon" w:date="2021-08-06T16:26:00Z">
        <w:r>
          <w:rPr>
            <w:rFonts w:ascii="Times New Roman" w:hAnsi="Times New Roman" w:cs="Times New Roman"/>
          </w:rPr>
          <w:t>or</w:t>
        </w:r>
      </w:ins>
      <w:ins w:id="23" w:author="Dillon" w:date="2021-08-06T16:25:00Z">
        <w:r>
          <w:rPr>
            <w:rFonts w:ascii="Times New Roman" w:hAnsi="Times New Roman" w:cs="Times New Roman"/>
          </w:rPr>
          <w:t xml:space="preserve"> Gold to allow multiple cmps to have the same hints page</w:t>
        </w:r>
      </w:ins>
    </w:p>
    <w:p w14:paraId="60D54EE3" w14:textId="77777777" w:rsidR="00475DEA" w:rsidRDefault="00E91608">
      <w:pPr>
        <w:ind w:left="2160"/>
      </w:pPr>
      <w:r>
        <w:rPr>
          <w:rFonts w:ascii="Times New Roman" w:hAnsi="Times New Roman" w:cs="Times New Roman"/>
          <w:i/>
          <w:iCs/>
        </w:rPr>
        <w:t xml:space="preserve">prms </w:t>
      </w:r>
      <w:r>
        <w:rPr>
          <w:rFonts w:ascii="Times New Roman" w:hAnsi="Times New Roman" w:cs="Times New Roman"/>
        </w:rPr>
        <w:t xml:space="preserve">Parameters for this Cmp, in JSON form.  </w:t>
      </w:r>
    </w:p>
    <w:p w14:paraId="7240471C" w14:textId="77777777" w:rsidR="00475DEA" w:rsidRDefault="00E91608">
      <w:pPr>
        <w:ind w:left="2160"/>
      </w:pPr>
      <w:r>
        <w:rPr>
          <w:rFonts w:ascii="Times New Roman" w:hAnsi="Times New Roman" w:cs="Times New Roman"/>
          <w:i/>
          <w:iCs/>
        </w:rPr>
        <w:t>description</w:t>
      </w:r>
      <w:r>
        <w:rPr>
          <w:rFonts w:ascii="Times New Roman" w:hAnsi="Times New Roman" w:cs="Times New Roman"/>
        </w:rPr>
        <w:t xml:space="preserve"> description specific to this competition, offering e.g. more hints and detail than the general Ctp description.</w:t>
      </w:r>
      <w:r>
        <w:rPr>
          <w:rFonts w:ascii="Times New Roman" w:hAnsi="Times New Roman" w:cs="Times New Roman"/>
          <w:i/>
          <w:iCs/>
        </w:rPr>
        <w:t>rules</w:t>
      </w:r>
      <w:r>
        <w:rPr>
          <w:rFonts w:ascii="Times New Roman" w:hAnsi="Times New Roman" w:cs="Times New Roman"/>
        </w:rPr>
        <w:t xml:space="preserve"> 0 for standard, 1 for round-robin</w:t>
      </w:r>
    </w:p>
    <w:p w14:paraId="26F4E58D"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POST</w:t>
      </w:r>
    </w:p>
    <w:p w14:paraId="1C1706C0" w14:textId="77777777" w:rsidR="00475DEA" w:rsidRDefault="00E91608">
      <w:pPr>
        <w:ind w:left="1440"/>
      </w:pPr>
      <w:r>
        <w:rPr>
          <w:rFonts w:ascii="Times New Roman" w:hAnsi="Times New Roman" w:cs="Times New Roman"/>
        </w:rPr>
        <w:t xml:space="preserve">Create a new Competition, owned by the </w:t>
      </w:r>
      <w:r>
        <w:rPr>
          <w:rFonts w:ascii="Times New Roman" w:hAnsi="Times New Roman" w:cs="Times New Roman"/>
        </w:rPr>
        <w:t>current AU. Error dupTitle if title is a duplicate. Error noCompType if invalid Competition Type is specified. invalidPrms error if prms isn't valid according to prmSchema of Competition Type. Fields are:</w:t>
      </w:r>
    </w:p>
    <w:p w14:paraId="3A6AB3E4" w14:textId="77777777" w:rsidR="00475DEA" w:rsidRDefault="00E91608">
      <w:pPr>
        <w:ind w:left="2160"/>
      </w:pPr>
      <w:r>
        <w:rPr>
          <w:rFonts w:ascii="Times New Roman" w:hAnsi="Times New Roman" w:cs="Times New Roman"/>
          <w:i/>
          <w:iCs/>
        </w:rPr>
        <w:t xml:space="preserve">ctpId </w:t>
      </w:r>
      <w:r>
        <w:rPr>
          <w:rFonts w:ascii="Times New Roman" w:hAnsi="Times New Roman" w:cs="Times New Roman"/>
        </w:rPr>
        <w:t>Id of the Competition Type</w:t>
      </w:r>
    </w:p>
    <w:p w14:paraId="2A83F7E3" w14:textId="77777777" w:rsidR="00475DEA" w:rsidRDefault="00E91608">
      <w:pPr>
        <w:ind w:left="1440" w:firstLine="720"/>
      </w:pPr>
      <w:r>
        <w:rPr>
          <w:rFonts w:ascii="Times New Roman" w:hAnsi="Times New Roman" w:cs="Times New Roman"/>
          <w:i/>
        </w:rPr>
        <w:t>title</w:t>
      </w:r>
      <w:r>
        <w:rPr>
          <w:rFonts w:ascii="Times New Roman" w:hAnsi="Times New Roman" w:cs="Times New Roman"/>
        </w:rPr>
        <w:t xml:space="preserve"> Title of the new Competition, limited to 80 chars</w:t>
      </w:r>
    </w:p>
    <w:p w14:paraId="23C992F0" w14:textId="77777777" w:rsidR="00475DEA" w:rsidRDefault="00E91608">
      <w:pPr>
        <w:ind w:left="2160"/>
      </w:pPr>
      <w:r>
        <w:rPr>
          <w:rFonts w:ascii="Times New Roman" w:hAnsi="Times New Roman" w:cs="Times New Roman"/>
          <w:i/>
          <w:iCs/>
        </w:rPr>
        <w:t xml:space="preserve">prms </w:t>
      </w:r>
      <w:r>
        <w:rPr>
          <w:rFonts w:ascii="Times New Roman" w:hAnsi="Times New Roman" w:cs="Times New Roman"/>
        </w:rPr>
        <w:t>Parameters for this Cmp, in JSON form.  Not null, though may be empty object, e.g. {}</w:t>
      </w:r>
    </w:p>
    <w:p w14:paraId="0716C201" w14:textId="77777777" w:rsidR="00475DEA" w:rsidRDefault="00E91608">
      <w:pPr>
        <w:ind w:left="2160"/>
      </w:pPr>
      <w:r>
        <w:rPr>
          <w:rFonts w:ascii="Times New Roman" w:hAnsi="Times New Roman" w:cs="Times New Roman"/>
          <w:i/>
          <w:iCs/>
        </w:rPr>
        <w:t>rules</w:t>
      </w:r>
      <w:r>
        <w:rPr>
          <w:rFonts w:ascii="Times New Roman" w:hAnsi="Times New Roman" w:cs="Times New Roman"/>
        </w:rPr>
        <w:t xml:space="preserve"> 0 for standard, 1 for round-robin</w:t>
      </w:r>
    </w:p>
    <w:p w14:paraId="0F1D586A" w14:textId="77777777" w:rsidR="00475DEA" w:rsidRDefault="00E91608">
      <w:pPr>
        <w:ind w:left="2160"/>
      </w:pPr>
      <w:r>
        <w:rPr>
          <w:rFonts w:ascii="Times New Roman" w:hAnsi="Times New Roman" w:cs="Times New Roman"/>
          <w:i/>
          <w:iCs/>
        </w:rPr>
        <w:t>description</w:t>
      </w:r>
      <w:r>
        <w:rPr>
          <w:rFonts w:ascii="Times New Roman" w:hAnsi="Times New Roman" w:cs="Times New Roman"/>
        </w:rPr>
        <w:t xml:space="preserve"> description specific for a cmp type</w:t>
      </w:r>
    </w:p>
    <w:p w14:paraId="73D588E3" w14:textId="77777777" w:rsidR="00475DEA" w:rsidRDefault="00475DEA">
      <w:pPr>
        <w:ind w:left="1440" w:firstLine="720"/>
      </w:pPr>
    </w:p>
    <w:p w14:paraId="61F15703"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Cmps/{CmpId}</w:t>
      </w:r>
    </w:p>
    <w:p w14:paraId="02A3F352" w14:textId="77777777" w:rsidR="00475DEA" w:rsidRDefault="00E91608">
      <w:pPr>
        <w:ind w:left="1440"/>
        <w:rPr>
          <w:rFonts w:ascii="Times New Roman" w:hAnsi="Times New Roman" w:cs="Times New Roman"/>
          <w:b/>
          <w:i/>
          <w:color w:val="000000"/>
          <w:sz w:val="28"/>
        </w:rPr>
      </w:pPr>
      <w:r>
        <w:rPr>
          <w:rFonts w:ascii="Times New Roman" w:hAnsi="Times New Roman" w:cs="Times New Roman"/>
          <w:b/>
          <w:i/>
          <w:color w:val="000000"/>
          <w:sz w:val="28"/>
        </w:rPr>
        <w:t>GET</w:t>
      </w:r>
    </w:p>
    <w:p w14:paraId="66BA5379" w14:textId="77777777" w:rsidR="00475DEA" w:rsidRDefault="00E91608">
      <w:pPr>
        <w:ind w:left="1440"/>
      </w:pPr>
      <w:r>
        <w:rPr>
          <w:rFonts w:ascii="Times New Roman" w:hAnsi="Times New Roman" w:cs="Times New Roman"/>
          <w:color w:val="000000"/>
        </w:rPr>
        <w:t>Return s</w:t>
      </w:r>
      <w:r>
        <w:rPr>
          <w:rFonts w:ascii="Times New Roman" w:hAnsi="Times New Roman" w:cs="Times New Roman"/>
          <w:color w:val="000000"/>
        </w:rPr>
        <w:t xml:space="preserve">ingle object having same properties as one of the array elements returned by Cmps GET, for just the indicated Cmp  Any AU is acceptable though some login is required. </w:t>
      </w:r>
    </w:p>
    <w:p w14:paraId="15213C21"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PUT</w:t>
      </w:r>
    </w:p>
    <w:p w14:paraId="370C6913" w14:textId="77777777" w:rsidR="00475DEA" w:rsidRDefault="00E91608">
      <w:pPr>
        <w:ind w:left="1440"/>
      </w:pPr>
      <w:r>
        <w:rPr>
          <w:rFonts w:ascii="Times New Roman" w:hAnsi="Times New Roman" w:cs="Times New Roman"/>
        </w:rPr>
        <w:t xml:space="preserve">Fields as for Competitions POST. Error dupTitle if title is duplicate. </w:t>
      </w:r>
      <w:r>
        <w:rPr>
          <w:rFonts w:ascii="Times New Roman" w:hAnsi="Times New Roman" w:cs="Times New Roman"/>
        </w:rPr>
        <w:t>invalidPrms error if prms isn't valid according to prmSchema of Competition Type. AU must be Competition owner or admin.</w:t>
      </w:r>
    </w:p>
    <w:p w14:paraId="7227C262"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DELETE</w:t>
      </w:r>
    </w:p>
    <w:p w14:paraId="7A592A8D" w14:textId="77777777" w:rsidR="00475DEA" w:rsidRDefault="00E91608">
      <w:pPr>
        <w:ind w:left="1440"/>
      </w:pPr>
      <w:r>
        <w:rPr>
          <w:rFonts w:ascii="Times New Roman" w:hAnsi="Times New Roman" w:cs="Times New Roman"/>
        </w:rPr>
        <w:t>Delete the Competition, including all associated Teams  Submissions.  AU must be Competition owner or admin.</w:t>
      </w:r>
    </w:p>
    <w:p w14:paraId="49C2544A" w14:textId="77777777" w:rsidR="00475DEA" w:rsidRDefault="00475DEA">
      <w:pPr>
        <w:ind w:left="1440"/>
      </w:pPr>
    </w:p>
    <w:p w14:paraId="3F287878"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Cmps/{CmpId}/Waiti</w:t>
      </w:r>
      <w:r>
        <w:rPr>
          <w:rFonts w:ascii="Times New Roman" w:hAnsi="Times New Roman" w:cs="Times New Roman"/>
          <w:b/>
          <w:sz w:val="36"/>
          <w:u w:val="single"/>
        </w:rPr>
        <w:t>ngSbms</w:t>
      </w:r>
    </w:p>
    <w:p w14:paraId="0EA2686A" w14:textId="77777777" w:rsidR="00475DEA" w:rsidRDefault="00E91608">
      <w:pPr>
        <w:ind w:left="720"/>
      </w:pPr>
      <w:r>
        <w:rPr>
          <w:rFonts w:ascii="Times New Roman" w:hAnsi="Times New Roman" w:cs="Times New Roman"/>
          <w:b/>
          <w:sz w:val="36"/>
        </w:rPr>
        <w:tab/>
      </w:r>
      <w:r>
        <w:rPr>
          <w:rFonts w:ascii="Times New Roman" w:hAnsi="Times New Roman" w:cs="Times New Roman"/>
          <w:b/>
          <w:i/>
          <w:color w:val="000000"/>
          <w:sz w:val="28"/>
        </w:rPr>
        <w:t>GET num=&lt;n&gt;</w:t>
      </w:r>
    </w:p>
    <w:p w14:paraId="078C75AA" w14:textId="77777777" w:rsidR="00475DEA" w:rsidRDefault="00E91608">
      <w:pPr>
        <w:ind w:left="2127"/>
      </w:pPr>
      <w:r>
        <w:rPr>
          <w:rFonts w:ascii="Times New Roman" w:hAnsi="Times New Roman" w:cs="Times New Roman"/>
          <w:color w:val="000000"/>
          <w:sz w:val="28"/>
        </w:rPr>
        <w:t xml:space="preserve">Behavior similar to that of Cmps/{CmpId}/Teams/{teamId}/Sbms GET, but with some additional fields, numSubmits, lastSubmit and bestScore. Drawing from the </w:t>
      </w:r>
      <w:r>
        <w:rPr>
          <w:rFonts w:ascii="Times New Roman" w:hAnsi="Times New Roman" w:cs="Times New Roman"/>
          <w:color w:val="000000"/>
          <w:sz w:val="28"/>
        </w:rPr>
        <w:lastRenderedPageBreak/>
        <w:t>pool of Sbms awaiting EVC attention (those with null Responses), and requiring adm</w:t>
      </w:r>
      <w:r>
        <w:rPr>
          <w:rFonts w:ascii="Times New Roman" w:hAnsi="Times New Roman" w:cs="Times New Roman"/>
          <w:color w:val="000000"/>
          <w:sz w:val="28"/>
        </w:rPr>
        <w:t>in AU.</w:t>
      </w:r>
    </w:p>
    <w:p w14:paraId="328AB55A" w14:textId="77777777" w:rsidR="00475DEA" w:rsidRDefault="00E91608">
      <w:pPr>
        <w:ind w:left="720"/>
        <w:rPr>
          <w:rFonts w:ascii="Times New Roman" w:hAnsi="Times New Roman" w:cs="Times New Roman"/>
          <w:b/>
          <w:sz w:val="36"/>
          <w:u w:val="single"/>
        </w:rPr>
      </w:pPr>
      <w:r>
        <w:rPr>
          <w:rFonts w:ascii="Times New Roman" w:hAnsi="Times New Roman" w:cs="Times New Roman"/>
          <w:b/>
          <w:sz w:val="36"/>
          <w:u w:val="single"/>
        </w:rPr>
        <w:t>Cmps/{CmpId}/Teams</w:t>
      </w:r>
    </w:p>
    <w:p w14:paraId="0E5C1930" w14:textId="77777777" w:rsidR="00475DEA" w:rsidRDefault="00E91608">
      <w:pPr>
        <w:ind w:left="709"/>
      </w:pPr>
      <w:r>
        <w:rPr>
          <w:rFonts w:ascii="Times New Roman" w:hAnsi="Times New Roman" w:cs="Times New Roman"/>
        </w:rPr>
        <w:t>Resources to track Teams participating in a given Cmp.  For all verbs in this section, unless otherwise specified, any AU is acceptable, though some login is required.  This implies general visibility and openness of all competiti</w:t>
      </w:r>
      <w:r>
        <w:rPr>
          <w:rFonts w:ascii="Times New Roman" w:hAnsi="Times New Roman" w:cs="Times New Roman"/>
        </w:rPr>
        <w:t>ons, which may change in the future but is simpler for now.</w:t>
      </w:r>
    </w:p>
    <w:p w14:paraId="7E3EF198" w14:textId="77777777" w:rsidR="00475DEA" w:rsidRDefault="00E91608">
      <w:r>
        <w:rPr>
          <w:rFonts w:ascii="Times New Roman" w:hAnsi="Times New Roman" w:cs="Times New Roman"/>
          <w:b/>
          <w:color w:val="000000"/>
          <w:sz w:val="44"/>
          <w:szCs w:val="44"/>
        </w:rPr>
        <w:tab/>
      </w:r>
      <w:r>
        <w:rPr>
          <w:rFonts w:ascii="Times New Roman" w:hAnsi="Times New Roman" w:cs="Times New Roman"/>
          <w:b/>
          <w:color w:val="000000"/>
          <w:sz w:val="44"/>
          <w:szCs w:val="44"/>
        </w:rPr>
        <w:tab/>
      </w:r>
      <w:r>
        <w:rPr>
          <w:rFonts w:ascii="Times New Roman" w:hAnsi="Times New Roman" w:cs="Times New Roman"/>
          <w:b/>
          <w:i/>
          <w:color w:val="000000"/>
          <w:sz w:val="28"/>
          <w:szCs w:val="28"/>
        </w:rPr>
        <w:t>GET</w:t>
      </w:r>
    </w:p>
    <w:p w14:paraId="4FC74609" w14:textId="77777777" w:rsidR="00475DEA" w:rsidRDefault="00E91608">
      <w:pPr>
        <w:ind w:left="1440"/>
      </w:pPr>
      <w:r>
        <w:rPr>
          <w:rFonts w:ascii="Times New Roman" w:hAnsi="Times New Roman" w:cs="Times New Roman"/>
          <w:color w:val="000000"/>
        </w:rPr>
        <w:t>Return an array of 0 or more elements, with one element for each Team in the Cmp.</w:t>
      </w:r>
    </w:p>
    <w:p w14:paraId="2AD69DD0" w14:textId="77777777" w:rsidR="00475DEA" w:rsidRDefault="00E91608">
      <w:pPr>
        <w:ind w:left="2160"/>
      </w:pPr>
      <w:r>
        <w:rPr>
          <w:rFonts w:ascii="Times New Roman" w:hAnsi="Times New Roman" w:cs="Times New Roman"/>
          <w:i/>
        </w:rPr>
        <w:t>id</w:t>
      </w:r>
      <w:r>
        <w:rPr>
          <w:rFonts w:ascii="Times New Roman" w:hAnsi="Times New Roman" w:cs="Times New Roman"/>
        </w:rPr>
        <w:t xml:space="preserve"> Id of the Team</w:t>
      </w:r>
    </w:p>
    <w:p w14:paraId="0671068A" w14:textId="77777777" w:rsidR="00475DEA" w:rsidRDefault="00E91608">
      <w:pPr>
        <w:ind w:left="2160"/>
      </w:pPr>
      <w:r>
        <w:rPr>
          <w:rFonts w:ascii="Times New Roman" w:hAnsi="Times New Roman" w:cs="Times New Roman"/>
          <w:i/>
        </w:rPr>
        <w:t>teamName</w:t>
      </w:r>
      <w:r>
        <w:rPr>
          <w:rFonts w:ascii="Times New Roman" w:hAnsi="Times New Roman" w:cs="Times New Roman"/>
        </w:rPr>
        <w:t xml:space="preserve"> Name of the Team, must be unique per Cmp</w:t>
      </w:r>
    </w:p>
    <w:p w14:paraId="391484AB" w14:textId="77777777" w:rsidR="00475DEA" w:rsidRDefault="00E91608">
      <w:pPr>
        <w:ind w:left="2160"/>
      </w:pPr>
      <w:r>
        <w:rPr>
          <w:rFonts w:ascii="Times New Roman" w:hAnsi="Times New Roman" w:cs="Times New Roman"/>
          <w:i/>
          <w:iCs/>
        </w:rPr>
        <w:t>leaderId</w:t>
      </w:r>
      <w:r>
        <w:rPr>
          <w:rFonts w:ascii="Times New Roman" w:hAnsi="Times New Roman" w:cs="Times New Roman"/>
        </w:rPr>
        <w:t xml:space="preserve"> Id of the team Leader</w:t>
      </w:r>
    </w:p>
    <w:p w14:paraId="63327839" w14:textId="77777777" w:rsidR="00475DEA" w:rsidRDefault="00E91608">
      <w:pPr>
        <w:ind w:left="2160"/>
        <w:rPr>
          <w:rFonts w:ascii="Times New Roman" w:hAnsi="Times New Roman" w:cs="Times New Roman"/>
          <w:i/>
          <w:iCs/>
        </w:rPr>
      </w:pPr>
      <w:r>
        <w:rPr>
          <w:rFonts w:ascii="Times New Roman" w:hAnsi="Times New Roman" w:cs="Times New Roman"/>
          <w:i/>
          <w:iCs/>
        </w:rPr>
        <w:t xml:space="preserve">cmpId Id of the competition </w:t>
      </w:r>
    </w:p>
    <w:p w14:paraId="223B1653" w14:textId="77777777" w:rsidR="00475DEA" w:rsidRDefault="00E91608">
      <w:pPr>
        <w:ind w:left="2160"/>
      </w:pPr>
      <w:r>
        <w:rPr>
          <w:rFonts w:ascii="Times New Roman" w:hAnsi="Times New Roman" w:cs="Times New Roman"/>
          <w:i/>
          <w:iCs/>
        </w:rPr>
        <w:t xml:space="preserve">bestScore </w:t>
      </w:r>
      <w:r>
        <w:rPr>
          <w:rFonts w:ascii="Times New Roman" w:hAnsi="Times New Roman" w:cs="Times New Roman"/>
        </w:rPr>
        <w:t>Best score thus far earned by submissions from the Team.  0 if no submits</w:t>
      </w:r>
    </w:p>
    <w:p w14:paraId="4FD42C0B" w14:textId="77777777" w:rsidR="00475DEA" w:rsidRDefault="00E91608">
      <w:pPr>
        <w:ind w:left="2160"/>
      </w:pPr>
      <w:r>
        <w:rPr>
          <w:rFonts w:ascii="Times New Roman" w:hAnsi="Times New Roman" w:cs="Times New Roman"/>
          <w:i/>
          <w:iCs/>
        </w:rPr>
        <w:t xml:space="preserve">lastSubmit </w:t>
      </w:r>
      <w:r>
        <w:rPr>
          <w:rFonts w:ascii="Times New Roman" w:hAnsi="Times New Roman" w:cs="Times New Roman"/>
        </w:rPr>
        <w:t>Date of last submission from Team. Null if no submits.</w:t>
      </w:r>
    </w:p>
    <w:p w14:paraId="19AA7D30" w14:textId="77777777" w:rsidR="00475DEA" w:rsidRDefault="00E91608">
      <w:pPr>
        <w:ind w:left="2160"/>
      </w:pPr>
      <w:r>
        <w:rPr>
          <w:rFonts w:ascii="Times New Roman" w:hAnsi="Times New Roman" w:cs="Times New Roman"/>
          <w:i/>
          <w:iCs/>
        </w:rPr>
        <w:t>numSubmits Number of submissions thus far made.  (This</w:t>
      </w:r>
      <w:r>
        <w:rPr>
          <w:rFonts w:ascii="Times New Roman" w:hAnsi="Times New Roman" w:cs="Times New Roman"/>
          <w:i/>
          <w:iCs/>
        </w:rPr>
        <w:t xml:space="preserve"> is denormalized as submission count could be obtained by fetching all submissions, but this value is needed for some grading models and is best made available here.)</w:t>
      </w:r>
    </w:p>
    <w:p w14:paraId="3C915016" w14:textId="77777777" w:rsidR="00475DEA" w:rsidRDefault="00E91608">
      <w:pPr>
        <w:ind w:left="2160"/>
      </w:pPr>
      <w:r>
        <w:rPr>
          <w:rFonts w:ascii="Times New Roman" w:hAnsi="Times New Roman" w:cs="Times New Roman"/>
          <w:i/>
          <w:iCs/>
        </w:rPr>
        <w:t xml:space="preserve">canSubmit </w:t>
      </w:r>
      <w:r>
        <w:rPr>
          <w:rFonts w:ascii="Times New Roman" w:hAnsi="Times New Roman" w:cs="Times New Roman"/>
        </w:rPr>
        <w:t>boolean indicating if submission is allowed.  If the Cmp's submitRules are stan</w:t>
      </w:r>
      <w:r>
        <w:rPr>
          <w:rFonts w:ascii="Times New Roman" w:hAnsi="Times New Roman" w:cs="Times New Roman"/>
        </w:rPr>
        <w:t>dard, all teams can submit at any time.  If submitRules are round-robin, on the team next in order after the most recent submit may do so.</w:t>
      </w:r>
    </w:p>
    <w:p w14:paraId="2DBA37EE"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POST</w:t>
      </w:r>
    </w:p>
    <w:p w14:paraId="5C007A6E" w14:textId="77777777" w:rsidR="00475DEA" w:rsidRDefault="00E91608">
      <w:pPr>
        <w:ind w:left="1440"/>
      </w:pPr>
      <w:r>
        <w:rPr>
          <w:rFonts w:ascii="Times New Roman" w:hAnsi="Times New Roman" w:cs="Times New Roman"/>
        </w:rPr>
        <w:t xml:space="preserve">Create a new Team, owned by the current AU, who becomes the </w:t>
      </w:r>
      <w:r>
        <w:rPr>
          <w:rFonts w:ascii="Times New Roman" w:hAnsi="Times New Roman" w:cs="Times New Roman"/>
          <w:i/>
          <w:iCs/>
        </w:rPr>
        <w:t>team lead</w:t>
      </w:r>
      <w:r>
        <w:rPr>
          <w:rFonts w:ascii="Times New Roman" w:hAnsi="Times New Roman" w:cs="Times New Roman"/>
        </w:rPr>
        <w:t>. Error dupTitle if title is a duplicate. F</w:t>
      </w:r>
      <w:r>
        <w:rPr>
          <w:rFonts w:ascii="Times New Roman" w:hAnsi="Times New Roman" w:cs="Times New Roman"/>
        </w:rPr>
        <w:t>ields are</w:t>
      </w:r>
    </w:p>
    <w:p w14:paraId="1965A70E" w14:textId="77777777" w:rsidR="00475DEA" w:rsidRDefault="00E91608">
      <w:pPr>
        <w:ind w:left="1440"/>
        <w:rPr>
          <w:rFonts w:ascii="Times New Roman" w:hAnsi="Times New Roman" w:cs="Times New Roman"/>
        </w:rPr>
      </w:pPr>
      <w:r>
        <w:rPr>
          <w:rFonts w:ascii="Times New Roman" w:hAnsi="Times New Roman" w:cs="Times New Roman"/>
        </w:rPr>
        <w:tab/>
        <w:t>leaderId Id of the leader.  Does not have to be AU</w:t>
      </w:r>
    </w:p>
    <w:p w14:paraId="6BC6766F" w14:textId="77777777" w:rsidR="00475DEA" w:rsidRDefault="00E91608">
      <w:pPr>
        <w:ind w:left="2160"/>
      </w:pPr>
      <w:r>
        <w:rPr>
          <w:rFonts w:ascii="Times New Roman" w:hAnsi="Times New Roman" w:cs="Times New Roman"/>
          <w:i/>
        </w:rPr>
        <w:t>teamName</w:t>
      </w:r>
      <w:r>
        <w:rPr>
          <w:rFonts w:ascii="Times New Roman" w:hAnsi="Times New Roman" w:cs="Times New Roman"/>
        </w:rPr>
        <w:t xml:space="preserve"> Name of the Team, must be unique per Cmp</w:t>
      </w:r>
    </w:p>
    <w:p w14:paraId="37BA82ED" w14:textId="77777777" w:rsidR="00475DEA" w:rsidRDefault="00E91608">
      <w:pPr>
        <w:ind w:left="720"/>
      </w:pPr>
      <w:r>
        <w:rPr>
          <w:rFonts w:ascii="Times New Roman" w:hAnsi="Times New Roman" w:cs="Times New Roman"/>
          <w:b/>
          <w:sz w:val="36"/>
          <w:u w:val="single"/>
        </w:rPr>
        <w:t>Cmps/{CmpId}/Teams/{TeamId}</w:t>
      </w:r>
    </w:p>
    <w:p w14:paraId="093D88A8" w14:textId="77777777" w:rsidR="00475DEA" w:rsidRDefault="00E91608">
      <w:pPr>
        <w:ind w:left="1440"/>
        <w:rPr>
          <w:rFonts w:ascii="Times New Roman" w:hAnsi="Times New Roman" w:cs="Times New Roman"/>
          <w:b/>
          <w:i/>
          <w:color w:val="000000"/>
          <w:sz w:val="28"/>
        </w:rPr>
      </w:pPr>
      <w:r>
        <w:rPr>
          <w:rFonts w:ascii="Times New Roman" w:hAnsi="Times New Roman" w:cs="Times New Roman"/>
          <w:b/>
          <w:i/>
          <w:color w:val="000000"/>
          <w:sz w:val="28"/>
        </w:rPr>
        <w:t>GET</w:t>
      </w:r>
    </w:p>
    <w:p w14:paraId="18B03E3F" w14:textId="77777777" w:rsidR="00475DEA" w:rsidRDefault="00E91608">
      <w:pPr>
        <w:ind w:left="1440"/>
      </w:pPr>
      <w:r>
        <w:rPr>
          <w:rFonts w:ascii="Times New Roman" w:hAnsi="Times New Roman" w:cs="Times New Roman"/>
          <w:color w:val="000000"/>
        </w:rPr>
        <w:t xml:space="preserve">Return single object having same properties as one of the array elements returned by ../Teams GET, for just the indicated Team. </w:t>
      </w:r>
    </w:p>
    <w:p w14:paraId="3C50A69E" w14:textId="77777777" w:rsidR="00475DEA" w:rsidRDefault="00E91608">
      <w:pPr>
        <w:ind w:left="1440"/>
      </w:pPr>
      <w:r>
        <w:rPr>
          <w:rFonts w:ascii="Times New Roman" w:hAnsi="Times New Roman" w:cs="Times New Roman"/>
          <w:b/>
          <w:i/>
          <w:sz w:val="28"/>
        </w:rPr>
        <w:t>PUT</w:t>
      </w:r>
    </w:p>
    <w:p w14:paraId="7D14C9EB" w14:textId="77777777" w:rsidR="00475DEA" w:rsidRDefault="00E91608">
      <w:pPr>
        <w:ind w:left="1440"/>
      </w:pPr>
      <w:r>
        <w:rPr>
          <w:rFonts w:ascii="Times New Roman" w:hAnsi="Times New Roman" w:cs="Times New Roman"/>
        </w:rPr>
        <w:t xml:space="preserve">Update the title of the Team and/or change leader. Error dupTitle if title is duplicate within the same </w:t>
      </w:r>
      <w:r>
        <w:rPr>
          <w:rFonts w:ascii="Times New Roman" w:hAnsi="Times New Roman" w:cs="Times New Roman"/>
        </w:rPr>
        <w:t>competition. Error badTeamLead if leaderId is not presently a team member.  AU must be Team lead, Cmp owner, or admin. Fields, all optional:</w:t>
      </w:r>
    </w:p>
    <w:p w14:paraId="21934A5D" w14:textId="77777777" w:rsidR="00475DEA" w:rsidRDefault="00E91608">
      <w:pPr>
        <w:ind w:left="1440"/>
        <w:rPr>
          <w:rFonts w:ascii="Times New Roman" w:hAnsi="Times New Roman" w:cs="Times New Roman"/>
        </w:rPr>
      </w:pPr>
      <w:r>
        <w:rPr>
          <w:rFonts w:ascii="Times New Roman" w:hAnsi="Times New Roman" w:cs="Times New Roman"/>
        </w:rPr>
        <w:lastRenderedPageBreak/>
        <w:tab/>
        <w:t>name New team name (may duplicate original w/o error)</w:t>
      </w:r>
    </w:p>
    <w:p w14:paraId="2A988D5B" w14:textId="77777777" w:rsidR="00475DEA" w:rsidRDefault="00E91608">
      <w:pPr>
        <w:ind w:left="1440"/>
        <w:rPr>
          <w:rFonts w:ascii="Times New Roman" w:hAnsi="Times New Roman" w:cs="Times New Roman"/>
        </w:rPr>
      </w:pPr>
      <w:r>
        <w:rPr>
          <w:rFonts w:ascii="Times New Roman" w:hAnsi="Times New Roman" w:cs="Times New Roman"/>
        </w:rPr>
        <w:tab/>
        <w:t>leaderId Person ID of team leader</w:t>
      </w:r>
    </w:p>
    <w:p w14:paraId="39739F0C" w14:textId="77777777" w:rsidR="00475DEA" w:rsidRDefault="00E91608">
      <w:pPr>
        <w:ind w:left="1440"/>
        <w:rPr>
          <w:rFonts w:ascii="Times New Roman" w:hAnsi="Times New Roman" w:cs="Times New Roman"/>
          <w:b/>
          <w:i/>
          <w:sz w:val="28"/>
        </w:rPr>
      </w:pPr>
      <w:r>
        <w:rPr>
          <w:rFonts w:ascii="Times New Roman" w:hAnsi="Times New Roman" w:cs="Times New Roman"/>
          <w:b/>
          <w:i/>
          <w:sz w:val="28"/>
        </w:rPr>
        <w:t>DELETE</w:t>
      </w:r>
    </w:p>
    <w:p w14:paraId="23A951AC" w14:textId="77777777" w:rsidR="00475DEA" w:rsidRDefault="00E91608">
      <w:pPr>
        <w:ind w:left="1440"/>
      </w:pPr>
      <w:r>
        <w:rPr>
          <w:rFonts w:ascii="Times New Roman" w:hAnsi="Times New Roman" w:cs="Times New Roman"/>
        </w:rPr>
        <w:t>Delete the Team, i</w:t>
      </w:r>
      <w:r>
        <w:rPr>
          <w:rFonts w:ascii="Times New Roman" w:hAnsi="Times New Roman" w:cs="Times New Roman"/>
        </w:rPr>
        <w:t>ncluding all associated Submissions.  AU must be the team leader or an admin.</w:t>
      </w:r>
    </w:p>
    <w:p w14:paraId="31AF03CF" w14:textId="77777777" w:rsidR="00475DEA" w:rsidRDefault="00475DEA">
      <w:pPr>
        <w:ind w:left="1440"/>
        <w:rPr>
          <w:rFonts w:ascii="Times New Roman" w:hAnsi="Times New Roman" w:cs="Times New Roman"/>
        </w:rPr>
      </w:pPr>
    </w:p>
    <w:p w14:paraId="2231EB40" w14:textId="77777777" w:rsidR="00475DEA" w:rsidRDefault="00475DEA">
      <w:pPr>
        <w:rPr>
          <w:rFonts w:ascii="Times New Roman" w:hAnsi="Times New Roman" w:cs="Times New Roman"/>
        </w:rPr>
      </w:pPr>
    </w:p>
    <w:p w14:paraId="701AC1ED" w14:textId="77777777" w:rsidR="00475DEA" w:rsidRDefault="00E91608">
      <w:r>
        <w:rPr>
          <w:rFonts w:ascii="Times New Roman" w:hAnsi="Times New Roman" w:cs="Times New Roman"/>
          <w:b/>
          <w:sz w:val="36"/>
        </w:rPr>
        <w:tab/>
      </w:r>
      <w:r>
        <w:rPr>
          <w:rFonts w:ascii="Times New Roman" w:hAnsi="Times New Roman" w:cs="Times New Roman"/>
          <w:b/>
          <w:sz w:val="36"/>
          <w:u w:val="single"/>
        </w:rPr>
        <w:t>Cmps/{CmpId}/Teams/{TeamId}/Mmbs</w:t>
      </w:r>
    </w:p>
    <w:p w14:paraId="4D8E8C78" w14:textId="77777777" w:rsidR="00475DEA" w:rsidRDefault="00E91608">
      <w:pPr>
        <w:rPr>
          <w:rFonts w:ascii="Times New Roman" w:hAnsi="Times New Roman" w:cs="Times New Roman"/>
          <w:b/>
          <w:i/>
          <w:color w:val="000000"/>
          <w:sz w:val="28"/>
        </w:rPr>
      </w:pPr>
      <w:r>
        <w:rPr>
          <w:rFonts w:ascii="Times New Roman" w:hAnsi="Times New Roman" w:cs="Times New Roman"/>
          <w:b/>
          <w:i/>
          <w:color w:val="000000"/>
          <w:sz w:val="28"/>
        </w:rPr>
        <w:tab/>
      </w:r>
      <w:r>
        <w:rPr>
          <w:rFonts w:ascii="Times New Roman" w:hAnsi="Times New Roman" w:cs="Times New Roman"/>
          <w:b/>
          <w:i/>
          <w:color w:val="000000"/>
          <w:sz w:val="28"/>
        </w:rPr>
        <w:tab/>
        <w:t>GET</w:t>
      </w:r>
    </w:p>
    <w:p w14:paraId="70AFBCAB" w14:textId="77777777" w:rsidR="00475DEA" w:rsidRDefault="00E91608">
      <w:pPr>
        <w:ind w:left="1440"/>
        <w:rPr>
          <w:rFonts w:ascii="Times New Roman" w:hAnsi="Times New Roman" w:cs="Times New Roman"/>
          <w:sz w:val="24"/>
          <w:szCs w:val="24"/>
        </w:rPr>
      </w:pPr>
      <w:r>
        <w:rPr>
          <w:rFonts w:ascii="Times New Roman" w:hAnsi="Times New Roman" w:cs="Times New Roman"/>
          <w:sz w:val="24"/>
          <w:szCs w:val="24"/>
        </w:rPr>
        <w:t>Return  an array of all team members each element of which has the following fields</w:t>
      </w:r>
    </w:p>
    <w:p w14:paraId="20E5ED99" w14:textId="77777777" w:rsidR="00475DEA" w:rsidRDefault="00E91608">
      <w:pPr>
        <w:ind w:left="1440"/>
      </w:pPr>
      <w:r>
        <w:rPr>
          <w:rFonts w:ascii="Times New Roman" w:hAnsi="Times New Roman" w:cs="Times New Roman"/>
          <w:sz w:val="24"/>
          <w:szCs w:val="24"/>
        </w:rPr>
        <w:tab/>
      </w:r>
      <w:r>
        <w:rPr>
          <w:rFonts w:ascii="Times New Roman" w:hAnsi="Times New Roman" w:cs="Times New Roman"/>
          <w:i/>
          <w:iCs/>
          <w:sz w:val="24"/>
          <w:szCs w:val="24"/>
        </w:rPr>
        <w:t>id</w:t>
      </w:r>
      <w:r>
        <w:rPr>
          <w:rFonts w:ascii="Times New Roman" w:hAnsi="Times New Roman" w:cs="Times New Roman"/>
          <w:sz w:val="24"/>
          <w:szCs w:val="24"/>
        </w:rPr>
        <w:t xml:space="preserve"> id of the member</w:t>
      </w:r>
    </w:p>
    <w:p w14:paraId="2FD8DBA1" w14:textId="77777777" w:rsidR="00475DEA" w:rsidRDefault="00E91608">
      <w:pPr>
        <w:ind w:left="1440"/>
      </w:pPr>
      <w:r>
        <w:rPr>
          <w:rFonts w:ascii="Times New Roman" w:hAnsi="Times New Roman" w:cs="Times New Roman"/>
          <w:sz w:val="24"/>
          <w:szCs w:val="24"/>
        </w:rPr>
        <w:tab/>
      </w:r>
      <w:r>
        <w:rPr>
          <w:rFonts w:ascii="Times New Roman" w:hAnsi="Times New Roman" w:cs="Times New Roman"/>
          <w:i/>
          <w:iCs/>
          <w:sz w:val="24"/>
          <w:szCs w:val="24"/>
        </w:rPr>
        <w:t>firstName</w:t>
      </w:r>
      <w:r>
        <w:rPr>
          <w:rFonts w:ascii="Times New Roman" w:hAnsi="Times New Roman" w:cs="Times New Roman"/>
          <w:sz w:val="24"/>
          <w:szCs w:val="24"/>
        </w:rPr>
        <w:t xml:space="preserve"> first name of the me</w:t>
      </w:r>
      <w:r>
        <w:rPr>
          <w:rFonts w:ascii="Times New Roman" w:hAnsi="Times New Roman" w:cs="Times New Roman"/>
          <w:sz w:val="24"/>
          <w:szCs w:val="24"/>
        </w:rPr>
        <w:t>mber</w:t>
      </w:r>
    </w:p>
    <w:p w14:paraId="2D6E692F" w14:textId="77777777" w:rsidR="00475DEA" w:rsidRDefault="00E91608">
      <w:pPr>
        <w:ind w:left="1440"/>
      </w:pPr>
      <w:r>
        <w:rPr>
          <w:rFonts w:ascii="Times New Roman" w:hAnsi="Times New Roman" w:cs="Times New Roman"/>
          <w:sz w:val="24"/>
          <w:szCs w:val="24"/>
        </w:rPr>
        <w:tab/>
      </w:r>
      <w:r>
        <w:rPr>
          <w:rFonts w:ascii="Times New Roman" w:hAnsi="Times New Roman" w:cs="Times New Roman"/>
          <w:i/>
          <w:iCs/>
          <w:sz w:val="24"/>
          <w:szCs w:val="24"/>
        </w:rPr>
        <w:t>lastName</w:t>
      </w:r>
      <w:r>
        <w:rPr>
          <w:rFonts w:ascii="Times New Roman" w:hAnsi="Times New Roman" w:cs="Times New Roman"/>
          <w:sz w:val="24"/>
          <w:szCs w:val="24"/>
        </w:rPr>
        <w:t xml:space="preserve"> last name of member</w:t>
      </w:r>
    </w:p>
    <w:p w14:paraId="7FC604AA" w14:textId="77777777" w:rsidR="00475DEA" w:rsidRDefault="00E91608">
      <w:pPr>
        <w:ind w:left="1440"/>
      </w:pPr>
      <w:r>
        <w:rPr>
          <w:rFonts w:ascii="Times New Roman" w:hAnsi="Times New Roman" w:cs="Times New Roman"/>
          <w:sz w:val="24"/>
          <w:szCs w:val="24"/>
        </w:rPr>
        <w:tab/>
      </w:r>
      <w:r>
        <w:rPr>
          <w:rFonts w:ascii="Times New Roman" w:hAnsi="Times New Roman" w:cs="Times New Roman"/>
          <w:i/>
          <w:iCs/>
          <w:sz w:val="24"/>
          <w:szCs w:val="24"/>
        </w:rPr>
        <w:t>email</w:t>
      </w:r>
      <w:r>
        <w:rPr>
          <w:rFonts w:ascii="Times New Roman" w:hAnsi="Times New Roman" w:cs="Times New Roman"/>
          <w:sz w:val="24"/>
          <w:szCs w:val="24"/>
        </w:rPr>
        <w:t xml:space="preserve"> email of member</w:t>
      </w:r>
    </w:p>
    <w:p w14:paraId="6AADF0BB" w14:textId="77777777" w:rsidR="00475DEA" w:rsidRDefault="00E91608">
      <w:pPr>
        <w:rPr>
          <w:rFonts w:ascii="Times New Roman" w:hAnsi="Times New Roman" w:cs="Times New Roman"/>
          <w:b/>
          <w:i/>
          <w:sz w:val="28"/>
        </w:rPr>
      </w:pPr>
      <w:r>
        <w:rPr>
          <w:rFonts w:ascii="Times New Roman" w:hAnsi="Times New Roman" w:cs="Times New Roman"/>
          <w:b/>
          <w:i/>
          <w:sz w:val="28"/>
        </w:rPr>
        <w:tab/>
      </w:r>
      <w:r>
        <w:rPr>
          <w:rFonts w:ascii="Times New Roman" w:hAnsi="Times New Roman" w:cs="Times New Roman"/>
          <w:b/>
          <w:i/>
          <w:sz w:val="28"/>
        </w:rPr>
        <w:tab/>
        <w:t>POST</w:t>
      </w:r>
    </w:p>
    <w:p w14:paraId="2DF92341" w14:textId="77777777" w:rsidR="00475DEA" w:rsidRDefault="00E91608">
      <w:pPr>
        <w:ind w:left="1440"/>
      </w:pPr>
      <w:r>
        <w:rPr>
          <w:rFonts w:ascii="Times New Roman" w:eastAsia="Times New Roman" w:hAnsi="Times New Roman" w:cs="Times New Roman"/>
          <w:sz w:val="24"/>
          <w:szCs w:val="24"/>
        </w:rPr>
        <w:t xml:space="preserve"> </w:t>
      </w:r>
      <w:r>
        <w:rPr>
          <w:rFonts w:ascii="Times New Roman" w:hAnsi="Times New Roman" w:cs="Times New Roman"/>
          <w:sz w:val="24"/>
          <w:szCs w:val="24"/>
        </w:rPr>
        <w:t>Add a member to the team. To add must be the team leader or admin, Fields are:</w:t>
      </w:r>
    </w:p>
    <w:p w14:paraId="49CA4EFA" w14:textId="77777777" w:rsidR="00475DEA" w:rsidRDefault="00E91608">
      <w:pPr>
        <w:ind w:left="1440"/>
      </w:pPr>
      <w:r>
        <w:rPr>
          <w:rFonts w:ascii="Times New Roman" w:hAnsi="Times New Roman" w:cs="Times New Roman"/>
          <w:sz w:val="24"/>
          <w:szCs w:val="24"/>
        </w:rPr>
        <w:tab/>
      </w:r>
      <w:r>
        <w:rPr>
          <w:rFonts w:ascii="Times New Roman" w:hAnsi="Times New Roman" w:cs="Times New Roman"/>
          <w:i/>
          <w:iCs/>
        </w:rPr>
        <w:t xml:space="preserve">prsId </w:t>
      </w:r>
      <w:r>
        <w:rPr>
          <w:rFonts w:ascii="Times New Roman" w:hAnsi="Times New Roman" w:cs="Times New Roman"/>
        </w:rPr>
        <w:t>Id of the new member</w:t>
      </w:r>
    </w:p>
    <w:p w14:paraId="7144A8E8" w14:textId="77777777" w:rsidR="00475DEA" w:rsidRDefault="00475DEA">
      <w:pPr>
        <w:ind w:left="1440"/>
      </w:pPr>
    </w:p>
    <w:p w14:paraId="7210AF2F" w14:textId="77777777" w:rsidR="00475DEA" w:rsidRDefault="00E91608">
      <w:r>
        <w:rPr>
          <w:rFonts w:ascii="Times New Roman" w:hAnsi="Times New Roman" w:cs="Times New Roman"/>
          <w:b/>
          <w:sz w:val="36"/>
        </w:rPr>
        <w:tab/>
      </w:r>
      <w:r>
        <w:rPr>
          <w:rFonts w:ascii="Times New Roman" w:hAnsi="Times New Roman" w:cs="Times New Roman"/>
          <w:b/>
          <w:sz w:val="36"/>
          <w:u w:val="single"/>
        </w:rPr>
        <w:t>Cmps/{CmpId}/Teams/{TeamId}/Mmbs/{prsId}</w:t>
      </w:r>
    </w:p>
    <w:p w14:paraId="051D954A" w14:textId="77777777" w:rsidR="00475DEA" w:rsidRDefault="00E91608">
      <w:pPr>
        <w:rPr>
          <w:rFonts w:ascii="Times New Roman" w:hAnsi="Times New Roman" w:cs="Times New Roman"/>
          <w:b/>
          <w:i/>
          <w:sz w:val="28"/>
        </w:rPr>
      </w:pPr>
      <w:r>
        <w:rPr>
          <w:rFonts w:ascii="Times New Roman" w:hAnsi="Times New Roman" w:cs="Times New Roman"/>
          <w:b/>
          <w:i/>
          <w:sz w:val="28"/>
        </w:rPr>
        <w:tab/>
      </w:r>
      <w:r>
        <w:rPr>
          <w:rFonts w:ascii="Times New Roman" w:hAnsi="Times New Roman" w:cs="Times New Roman"/>
          <w:b/>
          <w:i/>
          <w:sz w:val="28"/>
        </w:rPr>
        <w:tab/>
        <w:t>DELETE</w:t>
      </w:r>
    </w:p>
    <w:p w14:paraId="5AF4EB0F" w14:textId="77777777" w:rsidR="00475DEA" w:rsidRDefault="00E91608">
      <w:pPr>
        <w:ind w:left="1440"/>
      </w:pPr>
      <w:r>
        <w:rPr>
          <w:rFonts w:ascii="Times New Roman" w:hAnsi="Times New Roman" w:cs="Times New Roman"/>
          <w:sz w:val="24"/>
          <w:szCs w:val="24"/>
        </w:rPr>
        <w:t>Delete the member, AU must be team leader, admin, or the member being removed. The team leader cannot be removed from the team by any AU, the only way for the leader to leave the team is to first assign another leader, then delete the original team leader.</w:t>
      </w:r>
      <w:r>
        <w:rPr>
          <w:rFonts w:ascii="Times New Roman" w:hAnsi="Times New Roman" w:cs="Times New Roman"/>
          <w:sz w:val="24"/>
          <w:szCs w:val="24"/>
        </w:rPr>
        <w:t xml:space="preserve"> </w:t>
      </w:r>
    </w:p>
    <w:p w14:paraId="00EA7A9D" w14:textId="77777777" w:rsidR="00475DEA" w:rsidRDefault="00475DEA">
      <w:pPr>
        <w:ind w:left="1440"/>
        <w:rPr>
          <w:rFonts w:ascii="Times New Roman" w:hAnsi="Times New Roman" w:cs="Times New Roman"/>
          <w:sz w:val="24"/>
          <w:szCs w:val="24"/>
        </w:rPr>
      </w:pPr>
    </w:p>
    <w:p w14:paraId="3E6E9C8C" w14:textId="77777777" w:rsidR="00475DEA" w:rsidRDefault="00475DEA">
      <w:pPr>
        <w:rPr>
          <w:rFonts w:ascii="Times New Roman" w:hAnsi="Times New Roman" w:cs="Times New Roman"/>
          <w:sz w:val="24"/>
          <w:szCs w:val="24"/>
        </w:rPr>
      </w:pPr>
    </w:p>
    <w:p w14:paraId="34787397" w14:textId="77777777" w:rsidR="00475DEA" w:rsidRDefault="00E91608">
      <w:r>
        <w:rPr>
          <w:rFonts w:ascii="Times New Roman" w:hAnsi="Times New Roman" w:cs="Times New Roman"/>
          <w:b/>
          <w:color w:val="000000"/>
          <w:sz w:val="44"/>
          <w:szCs w:val="44"/>
        </w:rPr>
        <w:t>Resources for Submissions</w:t>
      </w:r>
    </w:p>
    <w:p w14:paraId="0BF726CC" w14:textId="77777777" w:rsidR="00475DEA" w:rsidRDefault="00E91608">
      <w:r>
        <w:rPr>
          <w:rFonts w:ascii="Times New Roman" w:hAnsi="Times New Roman" w:cs="Times New Roman"/>
          <w:color w:val="000000"/>
        </w:rPr>
        <w:t>Teams make submissions to the Competition -- attempts to solve the design challenge.</w:t>
      </w:r>
    </w:p>
    <w:p w14:paraId="239829C4" w14:textId="77777777" w:rsidR="00475DEA" w:rsidRDefault="00E91608">
      <w:pPr>
        <w:ind w:left="720"/>
        <w:rPr>
          <w:rFonts w:ascii="Times New Roman" w:hAnsi="Times New Roman" w:cs="Times New Roman"/>
          <w:b/>
          <w:color w:val="000000"/>
          <w:sz w:val="36"/>
          <w:szCs w:val="36"/>
        </w:rPr>
      </w:pPr>
      <w:r>
        <w:rPr>
          <w:rFonts w:ascii="Times New Roman" w:hAnsi="Times New Roman" w:cs="Times New Roman"/>
          <w:b/>
          <w:color w:val="000000"/>
          <w:sz w:val="36"/>
          <w:szCs w:val="36"/>
        </w:rPr>
        <w:t>Cmps/{CmpId}/Teams/{TeamId}/Sbms</w:t>
      </w:r>
    </w:p>
    <w:p w14:paraId="1F870CE3" w14:textId="77777777" w:rsidR="00475DEA" w:rsidRDefault="00E91608">
      <w:r>
        <w:rPr>
          <w:rFonts w:ascii="Times New Roman" w:hAnsi="Times New Roman" w:cs="Times New Roman"/>
          <w:b/>
          <w:color w:val="000000"/>
          <w:sz w:val="44"/>
          <w:szCs w:val="44"/>
        </w:rPr>
        <w:tab/>
      </w:r>
      <w:r>
        <w:rPr>
          <w:rFonts w:ascii="Times New Roman" w:hAnsi="Times New Roman" w:cs="Times New Roman"/>
          <w:b/>
          <w:color w:val="000000"/>
          <w:sz w:val="44"/>
          <w:szCs w:val="44"/>
        </w:rPr>
        <w:tab/>
      </w:r>
      <w:r>
        <w:rPr>
          <w:rFonts w:ascii="Times New Roman" w:hAnsi="Times New Roman" w:cs="Times New Roman"/>
          <w:b/>
          <w:i/>
          <w:color w:val="000000"/>
          <w:sz w:val="28"/>
          <w:szCs w:val="28"/>
        </w:rPr>
        <w:t>GET  num=&lt;n&gt;</w:t>
      </w:r>
    </w:p>
    <w:p w14:paraId="1B061B49" w14:textId="77777777" w:rsidR="00475DEA" w:rsidRDefault="00E91608">
      <w:pPr>
        <w:ind w:left="1440"/>
      </w:pPr>
      <w:r>
        <w:rPr>
          <w:rFonts w:ascii="Times New Roman" w:hAnsi="Times New Roman" w:cs="Times New Roman"/>
          <w:color w:val="000000"/>
        </w:rPr>
        <w:lastRenderedPageBreak/>
        <w:t xml:space="preserve">Return an array of 0 or more elements, each giving information on a submission by the </w:t>
      </w:r>
      <w:r>
        <w:rPr>
          <w:rFonts w:ascii="Times New Roman" w:hAnsi="Times New Roman" w:cs="Times New Roman"/>
          <w:color w:val="000000"/>
        </w:rPr>
        <w:t>relevant Team to the relevant Cmp, in reverse chronological order.  If num is provided, return at most that many Sbms.</w:t>
      </w:r>
    </w:p>
    <w:p w14:paraId="5451898C" w14:textId="77777777" w:rsidR="00475DEA" w:rsidRDefault="00E91608">
      <w:pPr>
        <w:ind w:left="2160"/>
      </w:pPr>
      <w:r>
        <w:rPr>
          <w:rFonts w:ascii="Times New Roman" w:hAnsi="Times New Roman" w:cs="Times New Roman"/>
          <w:i/>
        </w:rPr>
        <w:t>id</w:t>
      </w:r>
      <w:r>
        <w:rPr>
          <w:rFonts w:ascii="Times New Roman" w:hAnsi="Times New Roman" w:cs="Times New Roman"/>
        </w:rPr>
        <w:t xml:space="preserve"> Id of the submit</w:t>
      </w:r>
    </w:p>
    <w:p w14:paraId="5716AB61" w14:textId="77777777" w:rsidR="00475DEA" w:rsidRDefault="00E91608">
      <w:pPr>
        <w:ind w:left="2160"/>
      </w:pPr>
      <w:r>
        <w:rPr>
          <w:rFonts w:ascii="Times New Roman" w:hAnsi="Times New Roman" w:cs="Times New Roman"/>
          <w:i/>
        </w:rPr>
        <w:t xml:space="preserve">cmpId </w:t>
      </w:r>
      <w:r>
        <w:rPr>
          <w:rFonts w:ascii="Times New Roman" w:hAnsi="Times New Roman" w:cs="Times New Roman"/>
        </w:rPr>
        <w:t>Id of competition submission is in</w:t>
      </w:r>
    </w:p>
    <w:p w14:paraId="1BB99B2E" w14:textId="77777777" w:rsidR="00475DEA" w:rsidRDefault="00E91608">
      <w:pPr>
        <w:ind w:left="2160"/>
      </w:pPr>
      <w:r>
        <w:rPr>
          <w:rFonts w:ascii="Times New Roman" w:hAnsi="Times New Roman" w:cs="Times New Roman"/>
          <w:i/>
        </w:rPr>
        <w:t xml:space="preserve">teamId </w:t>
      </w:r>
      <w:r>
        <w:rPr>
          <w:rFonts w:ascii="Times New Roman" w:hAnsi="Times New Roman" w:cs="Times New Roman"/>
        </w:rPr>
        <w:t>Id of team making submit</w:t>
      </w:r>
    </w:p>
    <w:p w14:paraId="3A82FF9D" w14:textId="77777777" w:rsidR="00475DEA" w:rsidRDefault="00E91608">
      <w:pPr>
        <w:ind w:left="2160"/>
      </w:pPr>
      <w:r>
        <w:rPr>
          <w:rFonts w:ascii="Times New Roman" w:hAnsi="Times New Roman" w:cs="Times New Roman"/>
          <w:i/>
        </w:rPr>
        <w:t>time</w:t>
      </w:r>
      <w:r>
        <w:rPr>
          <w:rFonts w:ascii="Times New Roman" w:hAnsi="Times New Roman" w:cs="Times New Roman"/>
        </w:rPr>
        <w:t xml:space="preserve"> Date and time of the submit</w:t>
      </w:r>
    </w:p>
    <w:p w14:paraId="4E9503F3" w14:textId="77777777" w:rsidR="00475DEA" w:rsidRDefault="00E91608">
      <w:pPr>
        <w:ind w:left="2160"/>
      </w:pPr>
      <w:r>
        <w:rPr>
          <w:rFonts w:ascii="Times New Roman" w:hAnsi="Times New Roman" w:cs="Times New Roman"/>
          <w:i/>
          <w:iCs/>
        </w:rPr>
        <w:t xml:space="preserve">score </w:t>
      </w:r>
      <w:r>
        <w:rPr>
          <w:rFonts w:ascii="Times New Roman" w:hAnsi="Times New Roman" w:cs="Times New Roman"/>
        </w:rPr>
        <w:t>Score</w:t>
      </w:r>
      <w:r>
        <w:rPr>
          <w:rFonts w:ascii="Times New Roman" w:hAnsi="Times New Roman" w:cs="Times New Roman"/>
        </w:rPr>
        <w:t xml:space="preserve"> given the submit -- double</w:t>
      </w:r>
    </w:p>
    <w:p w14:paraId="45C559EB" w14:textId="77777777" w:rsidR="00475DEA" w:rsidRDefault="00E91608">
      <w:pPr>
        <w:ind w:left="2160"/>
      </w:pPr>
      <w:r>
        <w:rPr>
          <w:rFonts w:ascii="Times New Roman" w:hAnsi="Times New Roman" w:cs="Times New Roman"/>
          <w:i/>
          <w:iCs/>
        </w:rPr>
        <w:t xml:space="preserve">content </w:t>
      </w:r>
      <w:r>
        <w:rPr>
          <w:rFonts w:ascii="Times New Roman" w:hAnsi="Times New Roman" w:cs="Times New Roman"/>
        </w:rPr>
        <w:t>JSON-format string, with content format specific to the Ctp in question . This is what the team submitted as their answer</w:t>
      </w:r>
    </w:p>
    <w:p w14:paraId="3F1761A4" w14:textId="77777777" w:rsidR="00475DEA" w:rsidRDefault="00E91608">
      <w:pPr>
        <w:ind w:left="2160"/>
      </w:pPr>
      <w:r>
        <w:rPr>
          <w:rFonts w:ascii="Times New Roman" w:hAnsi="Times New Roman" w:cs="Times New Roman"/>
          <w:i/>
          <w:iCs/>
        </w:rPr>
        <w:t xml:space="preserve">response </w:t>
      </w:r>
      <w:r>
        <w:rPr>
          <w:rFonts w:ascii="Times New Roman" w:hAnsi="Times New Roman" w:cs="Times New Roman"/>
        </w:rPr>
        <w:t>JSON-format string detailing the system's response to the submission.  This data may be u</w:t>
      </w:r>
      <w:r>
        <w:rPr>
          <w:rFonts w:ascii="Times New Roman" w:hAnsi="Times New Roman" w:cs="Times New Roman"/>
        </w:rPr>
        <w:t>sed by clientside app to e.g. show the result of the submit in diagram or even animated form.</w:t>
      </w:r>
    </w:p>
    <w:p w14:paraId="7F099F2D" w14:textId="77777777" w:rsidR="00475DEA" w:rsidRDefault="00E91608">
      <w:pPr>
        <w:ind w:left="2160"/>
      </w:pPr>
      <w:r>
        <w:rPr>
          <w:rFonts w:ascii="Times New Roman" w:hAnsi="Times New Roman" w:cs="Times New Roman"/>
          <w:i/>
          <w:iCs/>
        </w:rPr>
        <w:t>practiceRun</w:t>
      </w:r>
      <w:r>
        <w:rPr>
          <w:rFonts w:ascii="Times New Roman" w:hAnsi="Times New Roman" w:cs="Times New Roman"/>
        </w:rPr>
        <w:t xml:space="preserve"> boolean telling grader to grade fully or not</w:t>
      </w:r>
    </w:p>
    <w:p w14:paraId="2F2C6FF1" w14:textId="77777777" w:rsidR="00475DEA" w:rsidRDefault="00E91608">
      <w:pPr>
        <w:rPr>
          <w:rFonts w:ascii="Times New Roman" w:hAnsi="Times New Roman" w:cs="Times New Roman"/>
          <w:b/>
          <w:i/>
          <w:sz w:val="28"/>
        </w:rPr>
      </w:pPr>
      <w:r>
        <w:rPr>
          <w:rFonts w:ascii="Times New Roman" w:hAnsi="Times New Roman" w:cs="Times New Roman"/>
          <w:b/>
          <w:i/>
          <w:sz w:val="28"/>
        </w:rPr>
        <w:tab/>
      </w:r>
      <w:r>
        <w:rPr>
          <w:rFonts w:ascii="Times New Roman" w:hAnsi="Times New Roman" w:cs="Times New Roman"/>
          <w:b/>
          <w:i/>
          <w:sz w:val="28"/>
        </w:rPr>
        <w:tab/>
        <w:t>POST</w:t>
      </w:r>
    </w:p>
    <w:p w14:paraId="56CF4E49" w14:textId="77777777" w:rsidR="00475DEA" w:rsidRDefault="00E91608">
      <w:pPr>
        <w:ind w:left="1440"/>
      </w:pPr>
      <w:r>
        <w:rPr>
          <w:rFonts w:ascii="Times New Roman" w:hAnsi="Times New Roman" w:cs="Times New Roman"/>
        </w:rPr>
        <w:t>Make a new submit on behalf of this Team for the relevant Cmp.  AU must be a team member or the Cm</w:t>
      </w:r>
      <w:r>
        <w:rPr>
          <w:rFonts w:ascii="Times New Roman" w:hAnsi="Times New Roman" w:cs="Times New Roman"/>
        </w:rPr>
        <w:t>p owner if only content is posted.  AU must be admin if response is posted.  Fields, each optional, are as defined in GET  This POST also sets cansubmit to false,  and updates numSubmits and lastSubmit, if relevant.</w:t>
      </w:r>
    </w:p>
    <w:p w14:paraId="69FB2946" w14:textId="77777777" w:rsidR="00475DEA" w:rsidRDefault="00E91608">
      <w:pPr>
        <w:ind w:left="1440"/>
      </w:pPr>
      <w:r>
        <w:rPr>
          <w:rFonts w:ascii="Times New Roman" w:hAnsi="Times New Roman" w:cs="Times New Roman"/>
        </w:rPr>
        <w:tab/>
      </w:r>
      <w:r>
        <w:rPr>
          <w:rFonts w:ascii="Times New Roman" w:hAnsi="Times New Roman" w:cs="Times New Roman"/>
          <w:i/>
          <w:iCs/>
        </w:rPr>
        <w:t xml:space="preserve">content </w:t>
      </w:r>
      <w:r>
        <w:rPr>
          <w:rFonts w:ascii="Times New Roman" w:hAnsi="Times New Roman" w:cs="Times New Roman"/>
        </w:rPr>
        <w:t>JSON-format string, with conten</w:t>
      </w:r>
      <w:r>
        <w:rPr>
          <w:rFonts w:ascii="Times New Roman" w:hAnsi="Times New Roman" w:cs="Times New Roman"/>
        </w:rPr>
        <w:t>t format specific to the Ctp in question.</w:t>
      </w:r>
    </w:p>
    <w:p w14:paraId="636B4BB4" w14:textId="77777777" w:rsidR="00475DEA" w:rsidRDefault="00475DEA">
      <w:pPr>
        <w:ind w:left="2160"/>
      </w:pPr>
    </w:p>
    <w:p w14:paraId="26441A19" w14:textId="77777777" w:rsidR="00475DEA" w:rsidRDefault="00E91608">
      <w:pPr>
        <w:ind w:left="720"/>
        <w:rPr>
          <w:rFonts w:ascii="Times New Roman" w:hAnsi="Times New Roman" w:cs="Times New Roman"/>
          <w:b/>
          <w:color w:val="000000"/>
          <w:sz w:val="36"/>
          <w:szCs w:val="36"/>
        </w:rPr>
      </w:pPr>
      <w:r>
        <w:rPr>
          <w:rFonts w:ascii="Times New Roman" w:hAnsi="Times New Roman" w:cs="Times New Roman"/>
          <w:b/>
          <w:color w:val="000000"/>
          <w:sz w:val="36"/>
          <w:szCs w:val="36"/>
        </w:rPr>
        <w:t>Cmps/{CmpId}/Teams/{TeamId}/Sbms/{SbmId}</w:t>
      </w:r>
    </w:p>
    <w:p w14:paraId="1DAA0587" w14:textId="77777777" w:rsidR="00475DEA" w:rsidRDefault="00E91608">
      <w:r>
        <w:rPr>
          <w:rFonts w:ascii="Times New Roman" w:hAnsi="Times New Roman" w:cs="Times New Roman"/>
          <w:b/>
          <w:color w:val="000000"/>
          <w:sz w:val="44"/>
          <w:szCs w:val="44"/>
        </w:rPr>
        <w:tab/>
      </w:r>
      <w:r>
        <w:rPr>
          <w:rFonts w:ascii="Times New Roman" w:hAnsi="Times New Roman" w:cs="Times New Roman"/>
          <w:b/>
          <w:color w:val="000000"/>
          <w:sz w:val="44"/>
          <w:szCs w:val="44"/>
        </w:rPr>
        <w:tab/>
      </w:r>
      <w:r>
        <w:rPr>
          <w:rFonts w:ascii="Times New Roman" w:hAnsi="Times New Roman" w:cs="Times New Roman"/>
          <w:b/>
          <w:i/>
          <w:color w:val="000000"/>
          <w:sz w:val="28"/>
          <w:szCs w:val="28"/>
        </w:rPr>
        <w:t>GET</w:t>
      </w:r>
    </w:p>
    <w:p w14:paraId="1EA2DAB8" w14:textId="77777777" w:rsidR="00475DEA" w:rsidRDefault="00E91608">
      <w:pPr>
        <w:ind w:left="1440"/>
        <w:rPr>
          <w:rFonts w:ascii="Times New Roman" w:hAnsi="Times New Roman" w:cs="Times New Roman"/>
          <w:color w:val="000000"/>
        </w:rPr>
      </w:pPr>
      <w:r>
        <w:rPr>
          <w:rFonts w:ascii="Times New Roman" w:hAnsi="Times New Roman" w:cs="Times New Roman"/>
          <w:color w:val="000000"/>
        </w:rPr>
        <w:t xml:space="preserve">Return single object having same properties as one of the array elements returned by ../Sbms GET, for just the indicated Sbm. </w:t>
      </w:r>
    </w:p>
    <w:p w14:paraId="68AD940A" w14:textId="77777777" w:rsidR="00475DEA" w:rsidRDefault="00E91608">
      <w:pPr>
        <w:ind w:left="709"/>
        <w:rPr>
          <w:rFonts w:ascii="Times New Roman" w:hAnsi="Times New Roman" w:cs="Times New Roman"/>
          <w:b/>
          <w:i/>
          <w:color w:val="000000"/>
          <w:sz w:val="28"/>
          <w:szCs w:val="28"/>
        </w:rPr>
      </w:pPr>
      <w:r>
        <w:rPr>
          <w:rFonts w:ascii="Times New Roman" w:hAnsi="Times New Roman" w:cs="Times New Roman"/>
          <w:b/>
          <w:i/>
          <w:color w:val="000000"/>
          <w:sz w:val="28"/>
          <w:szCs w:val="28"/>
        </w:rPr>
        <w:tab/>
        <w:t>PUT</w:t>
      </w:r>
    </w:p>
    <w:p w14:paraId="6615439C" w14:textId="77777777" w:rsidR="00475DEA" w:rsidRDefault="00E91608">
      <w:pPr>
        <w:ind w:left="1418"/>
      </w:pPr>
      <w:r>
        <w:rPr>
          <w:rFonts w:ascii="Times New Roman" w:hAnsi="Times New Roman" w:cs="Times New Roman"/>
          <w:color w:val="000000"/>
        </w:rPr>
        <w:t xml:space="preserve">Update Sbm in question by </w:t>
      </w:r>
      <w:r>
        <w:rPr>
          <w:rFonts w:ascii="Times New Roman" w:hAnsi="Times New Roman" w:cs="Times New Roman"/>
          <w:color w:val="000000"/>
        </w:rPr>
        <w:t>adding a response.  Requires admin AU.</w:t>
      </w:r>
    </w:p>
    <w:p w14:paraId="58CF9ACD" w14:textId="77777777" w:rsidR="00475DEA" w:rsidRDefault="00E91608">
      <w:pPr>
        <w:ind w:left="1418"/>
      </w:pPr>
      <w:r>
        <w:rPr>
          <w:rFonts w:ascii="Times New Roman" w:hAnsi="Times New Roman" w:cs="Times New Roman"/>
          <w:color w:val="000000"/>
        </w:rPr>
        <w:tab/>
      </w:r>
      <w:r>
        <w:rPr>
          <w:rFonts w:ascii="Times New Roman" w:hAnsi="Times New Roman" w:cs="Times New Roman"/>
          <w:i/>
          <w:iCs/>
          <w:color w:val="000000"/>
        </w:rPr>
        <w:t xml:space="preserve">testResult </w:t>
      </w:r>
      <w:r>
        <w:rPr>
          <w:rFonts w:ascii="Times New Roman" w:hAnsi="Times New Roman" w:cs="Times New Roman"/>
          <w:color w:val="000000"/>
        </w:rPr>
        <w:t>JSON-format string, with content format specific to the relevant Ctp</w:t>
      </w:r>
    </w:p>
    <w:p w14:paraId="2F72903A" w14:textId="77777777" w:rsidR="00475DEA" w:rsidRDefault="00E91608">
      <w:pPr>
        <w:ind w:left="1440"/>
      </w:pPr>
      <w:r>
        <w:rPr>
          <w:rFonts w:ascii="Times New Roman" w:hAnsi="Times New Roman" w:cs="Times New Roman"/>
          <w:i/>
          <w:iCs/>
          <w:color w:val="000000"/>
        </w:rPr>
        <w:tab/>
        <w:t>score</w:t>
      </w:r>
      <w:r>
        <w:rPr>
          <w:rFonts w:ascii="Times New Roman" w:hAnsi="Times New Roman" w:cs="Times New Roman"/>
          <w:color w:val="000000"/>
        </w:rPr>
        <w:t xml:space="preserve"> score as an double given by the grader, updates bestScore and lastScore appropriately </w:t>
      </w:r>
    </w:p>
    <w:p w14:paraId="5913CE2C" w14:textId="77777777" w:rsidR="00475DEA" w:rsidRDefault="00E91608">
      <w:pPr>
        <w:ind w:left="1440"/>
      </w:pPr>
      <w:r>
        <w:rPr>
          <w:rFonts w:ascii="Times New Roman" w:hAnsi="Times New Roman" w:cs="Times New Roman"/>
          <w:color w:val="000000"/>
        </w:rPr>
        <w:tab/>
        <w:t>errorResult text error string if necessar</w:t>
      </w:r>
      <w:r>
        <w:rPr>
          <w:rFonts w:ascii="Times New Roman" w:hAnsi="Times New Roman" w:cs="Times New Roman"/>
          <w:color w:val="000000"/>
        </w:rPr>
        <w:t>y</w:t>
      </w:r>
    </w:p>
    <w:p w14:paraId="67D9444D" w14:textId="77777777" w:rsidR="00475DEA" w:rsidRDefault="00E91608">
      <w:pPr>
        <w:ind w:left="1440"/>
      </w:pPr>
      <w:r>
        <w:rPr>
          <w:rFonts w:ascii="Times New Roman" w:hAnsi="Times New Roman" w:cs="Times New Roman"/>
          <w:color w:val="000000"/>
        </w:rPr>
        <w:tab/>
        <w:t xml:space="preserve">canSubmit will change the team canSubmit property </w:t>
      </w:r>
    </w:p>
    <w:p w14:paraId="151E2168" w14:textId="77777777" w:rsidR="00475DEA" w:rsidRDefault="00475DEA">
      <w:pPr>
        <w:ind w:left="1440"/>
        <w:rPr>
          <w:rFonts w:ascii="Times New Roman" w:hAnsi="Times New Roman" w:cs="Times New Roman"/>
          <w:color w:val="000000"/>
        </w:rPr>
      </w:pPr>
    </w:p>
    <w:p w14:paraId="3FF447AE" w14:textId="77777777" w:rsidR="00475DEA" w:rsidRDefault="00E91608">
      <w:r>
        <w:rPr>
          <w:rFonts w:ascii="Times New Roman" w:hAnsi="Times New Roman" w:cs="Times New Roman"/>
          <w:b/>
          <w:sz w:val="44"/>
        </w:rPr>
        <w:t>Special DB Resource for Testing Purposes</w:t>
      </w:r>
    </w:p>
    <w:p w14:paraId="196EC132" w14:textId="77777777" w:rsidR="00475DEA" w:rsidRDefault="00E91608">
      <w:pPr>
        <w:ind w:left="720"/>
        <w:rPr>
          <w:rFonts w:ascii="Times New Roman" w:hAnsi="Times New Roman" w:cs="Times New Roman"/>
          <w:b/>
          <w:color w:val="000000"/>
          <w:sz w:val="36"/>
          <w:u w:val="single"/>
        </w:rPr>
      </w:pPr>
      <w:r>
        <w:rPr>
          <w:rFonts w:ascii="Times New Roman" w:hAnsi="Times New Roman" w:cs="Times New Roman"/>
          <w:b/>
          <w:color w:val="000000"/>
          <w:sz w:val="36"/>
          <w:u w:val="single"/>
        </w:rPr>
        <w:t>DB</w:t>
      </w:r>
    </w:p>
    <w:p w14:paraId="48F64C9E" w14:textId="77777777" w:rsidR="00475DEA" w:rsidRDefault="00E91608">
      <w:pPr>
        <w:rPr>
          <w:rFonts w:ascii="Times New Roman" w:hAnsi="Times New Roman" w:cs="Times New Roman"/>
          <w:b/>
          <w:i/>
          <w:color w:val="000000"/>
          <w:sz w:val="28"/>
        </w:rPr>
      </w:pPr>
      <w:r>
        <w:rPr>
          <w:rFonts w:ascii="Times New Roman" w:hAnsi="Times New Roman" w:cs="Times New Roman"/>
          <w:b/>
          <w:i/>
          <w:color w:val="000000"/>
          <w:sz w:val="28"/>
        </w:rPr>
        <w:lastRenderedPageBreak/>
        <w:tab/>
      </w:r>
      <w:r>
        <w:rPr>
          <w:rFonts w:ascii="Times New Roman" w:hAnsi="Times New Roman" w:cs="Times New Roman"/>
          <w:b/>
          <w:i/>
          <w:color w:val="000000"/>
          <w:sz w:val="28"/>
        </w:rPr>
        <w:tab/>
        <w:t>DELETE</w:t>
      </w:r>
    </w:p>
    <w:p w14:paraId="2BE61EBE" w14:textId="77777777" w:rsidR="00475DEA" w:rsidRDefault="00E91608">
      <w:pPr>
        <w:ind w:left="1440"/>
      </w:pPr>
      <w:r>
        <w:rPr>
          <w:rFonts w:ascii="Times New Roman" w:hAnsi="Times New Roman" w:cs="Times New Roman"/>
        </w:rPr>
        <w:t xml:space="preserve">Clear all content from the database, reset all autoincrement IDs to 1, and add back one Person, an admin named Joe Admin with email </w:t>
      </w:r>
      <w:r>
        <w:rPr>
          <w:rFonts w:ascii="Times New Roman" w:hAnsi="Times New Roman" w:cs="Times New Roman"/>
        </w:rPr>
        <w:t>adm@11.com and password "password". Clear all current sessions. AU must be an admin.</w:t>
      </w:r>
    </w:p>
    <w:sectPr w:rsidR="00475DEA">
      <w:pgSz w:w="15840" w:h="15840"/>
      <w:pgMar w:top="1440" w:right="2045" w:bottom="1440" w:left="2045"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Manga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0489F"/>
    <w:multiLevelType w:val="multilevel"/>
    <w:tmpl w:val="6A76B76A"/>
    <w:lvl w:ilvl="0">
      <w:start w:val="1"/>
      <w:numFmt w:val="decimal"/>
      <w:lvlText w:val="%1."/>
      <w:lvlJc w:val="left"/>
      <w:pPr>
        <w:ind w:left="720" w:hanging="360"/>
      </w:pPr>
      <w:rPr>
        <w:rFonts w:ascii="Times New Roman" w:hAnsi="Times New Roman" w:cs="Times New Roman"/>
        <w:b w:val="0"/>
        <w:i w:val="0"/>
        <w:caps w:val="0"/>
        <w:smallCaps w:val="0"/>
        <w:spacing w:val="0"/>
        <w:sz w:val="22"/>
        <w:szCs w:val="22"/>
      </w:rPr>
    </w:lvl>
    <w:lvl w:ilvl="1">
      <w:start w:val="1"/>
      <w:numFmt w:val="lowerLetter"/>
      <w:lvlText w:val="%2."/>
      <w:lvlJc w:val="left"/>
      <w:pPr>
        <w:ind w:left="1440" w:hanging="360"/>
      </w:pPr>
      <w:rPr>
        <w:rFonts w:ascii="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02069A"/>
    <w:multiLevelType w:val="multilevel"/>
    <w:tmpl w:val="FC468CB6"/>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E2402A"/>
    <w:multiLevelType w:val="multilevel"/>
    <w:tmpl w:val="AA62DF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llon">
    <w15:presenceInfo w15:providerId="None" w15:userId="Dill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475DEA"/>
    <w:rsid w:val="003D0E1F"/>
    <w:rsid w:val="00475DEA"/>
    <w:rsid w:val="00B114CA"/>
    <w:rsid w:val="00E916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6F54"/>
  <w15:docId w15:val="{BF4DE836-A276-44FF-8259-D0391E4C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Calibri" w:eastAsia="Calibri" w:hAnsi="Calibri" w:cs="Tahoma"/>
      <w:color w:val="00000A"/>
      <w:kern w:val="2"/>
      <w:sz w:val="22"/>
      <w:szCs w:val="22"/>
      <w:lang w:bidi="ar-SA"/>
    </w:rPr>
  </w:style>
  <w:style w:type="paragraph" w:styleId="Heading1">
    <w:name w:val="heading 1"/>
    <w:basedOn w:val="Normal"/>
    <w:uiPriority w:val="9"/>
    <w:qFormat/>
    <w:pPr>
      <w:numPr>
        <w:numId w:val="1"/>
      </w:numPr>
      <w:spacing w:before="280" w:after="280" w:line="240" w:lineRule="auto"/>
      <w:ind w:left="0" w:firstLine="0"/>
      <w:outlineLvl w:val="0"/>
    </w:pPr>
    <w:rPr>
      <w:rFonts w:ascii="Times New Roman" w:eastAsia="Times New Roman" w:hAnsi="Times New Roman" w:cs="Times New Roman"/>
      <w:b/>
      <w:bCs/>
      <w:sz w:val="48"/>
      <w:szCs w:val="48"/>
    </w:rPr>
  </w:style>
  <w:style w:type="paragraph" w:styleId="Heading2">
    <w:name w:val="heading 2"/>
    <w:basedOn w:val="Normal"/>
    <w:uiPriority w:val="9"/>
    <w:unhideWhenUsed/>
    <w:qFormat/>
    <w:pPr>
      <w:numPr>
        <w:ilvl w:val="1"/>
        <w:numId w:val="1"/>
      </w:numPr>
      <w:spacing w:before="280" w:after="280" w:line="240" w:lineRule="auto"/>
      <w:ind w:left="0" w:firstLine="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numPr>
        <w:ilvl w:val="2"/>
        <w:numId w:val="1"/>
      </w:numPr>
      <w:spacing w:before="280" w:after="280" w:line="240" w:lineRule="auto"/>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b w:val="0"/>
      <w:i w:val="0"/>
      <w:caps w:val="0"/>
      <w:smallCaps w:val="0"/>
      <w:spacing w:val="0"/>
      <w:sz w:val="22"/>
      <w:szCs w:val="22"/>
    </w:rPr>
  </w:style>
  <w:style w:type="character" w:customStyle="1" w:styleId="WW8Num2z1">
    <w:name w:val="WW8Num2z1"/>
    <w:qFormat/>
    <w:rPr>
      <w:rFonts w:ascii="Times New Roman" w:hAnsi="Times New Roman" w:cs="Times New Roman"/>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imes New Roman" w:hAnsi="Times New Roman" w:cs="Times New Roman"/>
      <w:b w:val="0"/>
      <w:i w:val="0"/>
      <w:caps w:val="0"/>
      <w:smallCaps w:val="0"/>
      <w:spacing w:val="0"/>
      <w:sz w:val="22"/>
      <w:szCs w:val="22"/>
    </w:rPr>
  </w:style>
  <w:style w:type="character" w:customStyle="1" w:styleId="WW8Num3z1">
    <w:name w:val="WW8Num3z1"/>
    <w:qFormat/>
    <w:rPr>
      <w:rFonts w:ascii="Times New Roman" w:hAnsi="Times New Roman" w:cs="Times New Roman"/>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DefaultParagraphFont1">
    <w:name w:val="Default Paragraph Font1"/>
    <w:qFormat/>
  </w:style>
  <w:style w:type="character" w:customStyle="1" w:styleId="WW-DefaultParagraphFont">
    <w:name w:val="WW-Default Paragraph Font"/>
    <w:qFormat/>
  </w:style>
  <w:style w:type="character" w:customStyle="1" w:styleId="WW-DefaultParagraphFont1">
    <w:name w:val="WW-Default Paragraph Font1"/>
    <w:qFormat/>
  </w:style>
  <w:style w:type="character" w:customStyle="1" w:styleId="WW-DefaultParagraphFont11">
    <w:name w:val="WW-Default Paragraph Font11"/>
    <w:qFormat/>
  </w:style>
  <w:style w:type="character" w:customStyle="1" w:styleId="WW-DefaultParagraphFont111">
    <w:name w:val="WW-Default Paragraph Font111"/>
    <w:qFormat/>
  </w:style>
  <w:style w:type="character" w:customStyle="1" w:styleId="Heading1Char">
    <w:name w:val="Heading 1 Char"/>
    <w:qFormat/>
    <w:rPr>
      <w:rFonts w:ascii="Times New Roman" w:eastAsia="Times New Roman" w:hAnsi="Times New Roman" w:cs="Times New Roman"/>
      <w:b/>
      <w:bCs/>
      <w:sz w:val="48"/>
      <w:szCs w:val="48"/>
    </w:rPr>
  </w:style>
  <w:style w:type="character" w:customStyle="1" w:styleId="Heading2Char">
    <w:name w:val="Heading 2 Char"/>
    <w:qFormat/>
    <w:rPr>
      <w:rFonts w:ascii="Times New Roman" w:eastAsia="Times New Roman" w:hAnsi="Times New Roman" w:cs="Times New Roman"/>
      <w:b/>
      <w:bCs/>
      <w:sz w:val="36"/>
      <w:szCs w:val="36"/>
    </w:rPr>
  </w:style>
  <w:style w:type="character" w:customStyle="1" w:styleId="Heading3Char">
    <w:name w:val="Heading 3 Char"/>
    <w:qFormat/>
    <w:rPr>
      <w:rFonts w:ascii="Times New Roman" w:eastAsia="Times New Roman" w:hAnsi="Times New Roman" w:cs="Times New Roman"/>
      <w:b/>
      <w:bCs/>
      <w:sz w:val="27"/>
      <w:szCs w:val="27"/>
    </w:rPr>
  </w:style>
  <w:style w:type="character" w:customStyle="1" w:styleId="apple-converted-space">
    <w:name w:val="apple-converted-space"/>
    <w:basedOn w:val="WW-DefaultParagraphFont111"/>
    <w:qFormat/>
  </w:style>
  <w:style w:type="character" w:styleId="Emphasis">
    <w:name w:val="Emphasis"/>
    <w:qFormat/>
    <w:rPr>
      <w:i/>
      <w:iCs/>
    </w:rPr>
  </w:style>
  <w:style w:type="character" w:customStyle="1" w:styleId="FootnoteCharacters">
    <w:name w:val="Footnote Characters"/>
    <w:qFormat/>
  </w:style>
  <w:style w:type="character" w:customStyle="1" w:styleId="EndnoteCharacters">
    <w:name w:val="Endnote Characters"/>
    <w:qFormat/>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NumberingSymbols">
    <w:name w:val="Numbering Symbols"/>
    <w:qFormat/>
  </w:style>
  <w:style w:type="character" w:customStyle="1" w:styleId="BalloonTextChar">
    <w:name w:val="Balloon Text Char"/>
    <w:qFormat/>
    <w:rPr>
      <w:rFonts w:ascii="Segoe UI" w:eastAsia="Calibri" w:hAnsi="Segoe UI" w:cs="Segoe UI"/>
      <w:color w:val="00000A"/>
      <w:kern w:val="2"/>
      <w:sz w:val="18"/>
      <w:szCs w:val="18"/>
      <w:lang w:eastAsia="zh-CN"/>
    </w:rPr>
  </w:style>
  <w:style w:type="character" w:customStyle="1" w:styleId="ListLabel1">
    <w:name w:val="ListLabel 1"/>
    <w:qFormat/>
    <w:rPr>
      <w:rFonts w:ascii="Times New Roman" w:hAnsi="Times New Roman" w:cs="Times New Roman"/>
      <w:b w:val="0"/>
      <w:i w:val="0"/>
      <w:caps w:val="0"/>
      <w:smallCaps w:val="0"/>
      <w:spacing w:val="0"/>
      <w:sz w:val="22"/>
      <w:szCs w:val="22"/>
    </w:rPr>
  </w:style>
  <w:style w:type="character" w:customStyle="1" w:styleId="ListLabel2">
    <w:name w:val="ListLabel 2"/>
    <w:qFormat/>
    <w:rPr>
      <w:rFonts w:ascii="Times New Roman" w:hAnsi="Times New Roman" w:cs="Times New Roman"/>
    </w:rPr>
  </w:style>
  <w:style w:type="character" w:customStyle="1" w:styleId="ListLabel3">
    <w:name w:val="ListLabel 3"/>
    <w:qFormat/>
    <w:rPr>
      <w:rFonts w:ascii="Times New Roman" w:hAnsi="Times New Roman" w:cs="Times New Roman"/>
      <w:b w:val="0"/>
      <w:i w:val="0"/>
      <w:caps w:val="0"/>
      <w:smallCaps w:val="0"/>
      <w:spacing w:val="0"/>
      <w:sz w:val="22"/>
      <w:szCs w:val="22"/>
    </w:rPr>
  </w:style>
  <w:style w:type="character" w:customStyle="1" w:styleId="ListLabel4">
    <w:name w:val="ListLabel 4"/>
    <w:qFormat/>
    <w:rPr>
      <w:rFonts w:ascii="Times New Roman" w:hAnsi="Times New Roman" w:cs="Times New Roman"/>
    </w:rPr>
  </w:style>
  <w:style w:type="character" w:customStyle="1" w:styleId="ListLabel5">
    <w:name w:val="ListLabel 5"/>
    <w:qFormat/>
    <w:rPr>
      <w:rFonts w:ascii="Times New Roman" w:hAnsi="Times New Roman" w:cs="Times New Roman"/>
      <w:b w:val="0"/>
      <w:i w:val="0"/>
      <w:caps w:val="0"/>
      <w:smallCaps w:val="0"/>
      <w:spacing w:val="0"/>
      <w:sz w:val="22"/>
      <w:szCs w:val="22"/>
    </w:rPr>
  </w:style>
  <w:style w:type="character" w:customStyle="1" w:styleId="ListLabel6">
    <w:name w:val="ListLabel 6"/>
    <w:qFormat/>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Arial" w:eastAsia="Microsoft YaHei" w:hAnsi="Liberation Sans;Arial" w:cs="Mangal;Mangal"/>
      <w:sz w:val="28"/>
      <w:szCs w:val="28"/>
    </w:rPr>
  </w:style>
  <w:style w:type="paragraph" w:styleId="BodyText">
    <w:name w:val="Body Text"/>
    <w:basedOn w:val="Normal"/>
    <w:pPr>
      <w:spacing w:after="140" w:line="288" w:lineRule="auto"/>
    </w:pPr>
  </w:style>
  <w:style w:type="paragraph" w:styleId="List">
    <w:name w:val="List"/>
    <w:basedOn w:val="BodyText"/>
    <w:rPr>
      <w:rFonts w:cs="Mangal;Mangal"/>
    </w:rPr>
  </w:style>
  <w:style w:type="paragraph" w:styleId="Caption">
    <w:name w:val="caption"/>
    <w:basedOn w:val="Normal"/>
    <w:qFormat/>
    <w:pPr>
      <w:suppressLineNumbers/>
      <w:spacing w:before="120" w:after="120"/>
    </w:pPr>
    <w:rPr>
      <w:rFonts w:cs="Mangal;Mangal"/>
      <w:i/>
      <w:iCs/>
      <w:sz w:val="24"/>
      <w:szCs w:val="24"/>
    </w:rPr>
  </w:style>
  <w:style w:type="paragraph" w:customStyle="1" w:styleId="Index">
    <w:name w:val="Index"/>
    <w:basedOn w:val="Normal"/>
    <w:qFormat/>
    <w:pPr>
      <w:suppressLineNumbers/>
    </w:pPr>
    <w:rPr>
      <w:rFonts w:cs="Mangal;Mangal"/>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qFormat/>
    <w:pPr>
      <w:ind w:left="720"/>
      <w:contextualSpacing/>
    </w:pPr>
  </w:style>
  <w:style w:type="paragraph" w:customStyle="1" w:styleId="ListContents">
    <w:name w:val="List Contents"/>
    <w:basedOn w:val="Normal"/>
    <w:qFormat/>
  </w:style>
  <w:style w:type="paragraph" w:styleId="BalloonText">
    <w:name w:val="Balloon Text"/>
    <w:basedOn w:val="Normal"/>
    <w:qFormat/>
    <w:pPr>
      <w:spacing w:after="0" w:line="240" w:lineRule="auto"/>
    </w:pPr>
    <w:rPr>
      <w:rFonts w:ascii="Segoe UI" w:hAnsi="Segoe UI" w:cs="Segoe UI"/>
      <w:sz w:val="18"/>
      <w:szCs w:val="18"/>
    </w:rPr>
  </w:style>
  <w:style w:type="numbering" w:customStyle="1" w:styleId="WW8Num1">
    <w:name w:val="WW8Num1"/>
    <w:qFormat/>
  </w:style>
  <w:style w:type="numbering" w:customStyle="1" w:styleId="WW8Num2">
    <w:name w:val="WW8Num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5081</TotalTime>
  <Pages>11</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Tarnow</dc:creator>
  <dc:description/>
  <cp:lastModifiedBy>Dillon</cp:lastModifiedBy>
  <cp:revision>10</cp:revision>
  <dcterms:created xsi:type="dcterms:W3CDTF">2021-06-01T11:42:00Z</dcterms:created>
  <dcterms:modified xsi:type="dcterms:W3CDTF">2021-08-06T21:36:00Z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